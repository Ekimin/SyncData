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501B" w:rsidRDefault="005B678C" w:rsidP="007B57F3">
      <w:pPr>
        <w:jc w:val="center"/>
        <w:rPr>
          <w:rFonts w:ascii="宋体" w:hAnsi="宋体"/>
          <w:b/>
          <w:sz w:val="52"/>
          <w:szCs w:val="52"/>
        </w:rPr>
      </w:pPr>
      <w:r>
        <w:rPr>
          <w:rFonts w:ascii="宋体" w:hAnsi="宋体" w:hint="eastAsia"/>
          <w:b/>
          <w:sz w:val="52"/>
          <w:szCs w:val="52"/>
        </w:rPr>
        <w:t>数据任务分发平台</w:t>
      </w:r>
      <w:r w:rsidR="00095696">
        <w:rPr>
          <w:rFonts w:ascii="宋体" w:hAnsi="宋体" w:hint="eastAsia"/>
          <w:b/>
          <w:sz w:val="52"/>
          <w:szCs w:val="52"/>
        </w:rPr>
        <w:t>初步方案</w:t>
      </w:r>
    </w:p>
    <w:p w:rsidR="007B57F3" w:rsidRDefault="00F6147E" w:rsidP="0091035D">
      <w:pPr>
        <w:pStyle w:val="1"/>
      </w:pPr>
      <w:r>
        <w:rPr>
          <w:rFonts w:hint="eastAsia"/>
        </w:rPr>
        <w:t>一、</w:t>
      </w:r>
      <w:r w:rsidR="007B57F3">
        <w:rPr>
          <w:rFonts w:hint="eastAsia"/>
        </w:rPr>
        <w:t>方案背景</w:t>
      </w:r>
    </w:p>
    <w:p w:rsidR="00F6147E" w:rsidRDefault="008E2956" w:rsidP="00F6147E">
      <w:pPr>
        <w:pStyle w:val="1"/>
      </w:pPr>
      <w:r>
        <w:rPr>
          <w:rFonts w:hint="eastAsia"/>
        </w:rPr>
        <w:t>二、平台开发</w:t>
      </w:r>
    </w:p>
    <w:p w:rsidR="00986940" w:rsidRDefault="00F6147E" w:rsidP="00676A36">
      <w:pPr>
        <w:pStyle w:val="2"/>
      </w:pPr>
      <w:r>
        <w:t>2</w:t>
      </w:r>
      <w:r>
        <w:rPr>
          <w:rFonts w:hint="eastAsia"/>
        </w:rPr>
        <w:t>.</w:t>
      </w:r>
      <w:r>
        <w:t xml:space="preserve">1 </w:t>
      </w:r>
      <w:r>
        <w:rPr>
          <w:rFonts w:hint="eastAsia"/>
        </w:rPr>
        <w:t>平台架构</w:t>
      </w:r>
    </w:p>
    <w:p w:rsidR="00676A36" w:rsidRDefault="00676A36" w:rsidP="00676A36">
      <w:r>
        <w:tab/>
      </w:r>
      <w:r>
        <w:object w:dxaOrig="1536"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6.25pt" o:ole="">
            <v:imagedata r:id="rId10" o:title=""/>
          </v:shape>
          <o:OLEObject Type="Embed" ProgID="FoxitReader.Document" ShapeID="_x0000_i1025" DrawAspect="Icon" ObjectID="_1544447067" r:id="rId11"/>
        </w:object>
      </w:r>
    </w:p>
    <w:p w:rsidR="00676A36" w:rsidRPr="00676A36" w:rsidRDefault="00676A36" w:rsidP="00676A36">
      <w:pPr>
        <w:rPr>
          <w:sz w:val="18"/>
          <w:szCs w:val="18"/>
        </w:rPr>
      </w:pPr>
      <w:r>
        <w:tab/>
      </w:r>
      <w:r w:rsidRPr="00676A36">
        <w:rPr>
          <w:rFonts w:asciiTheme="minorEastAsia" w:hAnsiTheme="minorEastAsia" w:hint="eastAsia"/>
          <w:sz w:val="18"/>
          <w:szCs w:val="18"/>
        </w:rPr>
        <w:t>数据流程任务分发平台</w:t>
      </w:r>
      <w:r w:rsidRPr="00676A36">
        <w:rPr>
          <w:rFonts w:hint="eastAsia"/>
          <w:sz w:val="18"/>
          <w:szCs w:val="18"/>
        </w:rPr>
        <w:t>.pdf</w:t>
      </w:r>
    </w:p>
    <w:p w:rsidR="00492379" w:rsidRDefault="00492379" w:rsidP="00492379">
      <w:pPr>
        <w:pStyle w:val="3"/>
      </w:pPr>
      <w:r>
        <w:t>2</w:t>
      </w:r>
      <w:r>
        <w:rPr>
          <w:rFonts w:hint="eastAsia"/>
        </w:rPr>
        <w:t>.</w:t>
      </w:r>
      <w:r>
        <w:t>1</w:t>
      </w:r>
      <w:r>
        <w:rPr>
          <w:rFonts w:hint="eastAsia"/>
        </w:rPr>
        <w:t>.</w:t>
      </w:r>
      <w:r>
        <w:t>1</w:t>
      </w:r>
      <w:r w:rsidR="00F6147E">
        <w:rPr>
          <w:rFonts w:hint="eastAsia"/>
        </w:rPr>
        <w:t>工具</w:t>
      </w:r>
    </w:p>
    <w:p w:rsidR="00F6147E" w:rsidRPr="00F6147E" w:rsidRDefault="00492379" w:rsidP="0091035D">
      <w:pPr>
        <w:rPr>
          <w:kern w:val="36"/>
          <w:sz w:val="48"/>
          <w:szCs w:val="48"/>
        </w:rPr>
      </w:pPr>
      <w:r>
        <w:tab/>
      </w:r>
      <w:r w:rsidR="00F6147E">
        <w:t xml:space="preserve">Azkaban </w:t>
      </w:r>
      <w:r w:rsidR="00F6147E">
        <w:rPr>
          <w:rFonts w:hint="eastAsia"/>
        </w:rPr>
        <w:t>—</w:t>
      </w:r>
      <w:r w:rsidR="00F6147E">
        <w:t>开源任务调度程序</w:t>
      </w:r>
    </w:p>
    <w:p w:rsidR="00492379" w:rsidRDefault="00492379" w:rsidP="00492379">
      <w:pPr>
        <w:pStyle w:val="3"/>
      </w:pPr>
      <w:r>
        <w:t>2</w:t>
      </w:r>
      <w:r>
        <w:rPr>
          <w:rFonts w:hint="eastAsia"/>
        </w:rPr>
        <w:t>.</w:t>
      </w:r>
      <w:r>
        <w:t>1</w:t>
      </w:r>
      <w:r>
        <w:rPr>
          <w:rFonts w:hint="eastAsia"/>
        </w:rPr>
        <w:t>.</w:t>
      </w:r>
      <w:r>
        <w:t>2</w:t>
      </w:r>
      <w:r w:rsidR="00F6147E">
        <w:rPr>
          <w:rFonts w:hint="eastAsia"/>
        </w:rPr>
        <w:t>一级监控</w:t>
      </w:r>
      <w:r w:rsidR="000F1D41">
        <w:rPr>
          <w:rFonts w:hint="eastAsia"/>
        </w:rPr>
        <w:t>模块</w:t>
      </w:r>
    </w:p>
    <w:p w:rsidR="004A58B6" w:rsidRDefault="004A58B6" w:rsidP="006603F6">
      <w:pPr>
        <w:spacing w:line="360" w:lineRule="auto"/>
      </w:pPr>
      <w:r>
        <w:tab/>
      </w:r>
      <w:r w:rsidR="009756E1">
        <w:rPr>
          <w:rFonts w:hint="eastAsia"/>
        </w:rPr>
        <w:t>从服务平台如</w:t>
      </w:r>
      <w:r w:rsidR="009756E1">
        <w:rPr>
          <w:rFonts w:hint="eastAsia"/>
        </w:rPr>
        <w:t>DO</w:t>
      </w:r>
      <w:r w:rsidR="009756E1">
        <w:t>Service</w:t>
      </w:r>
      <w:r w:rsidR="009756E1">
        <w:rPr>
          <w:rFonts w:hint="eastAsia"/>
        </w:rPr>
        <w:t>、</w:t>
      </w:r>
      <w:r w:rsidR="009756E1">
        <w:rPr>
          <w:rFonts w:hint="eastAsia"/>
        </w:rPr>
        <w:t>POC</w:t>
      </w:r>
      <w:r w:rsidR="009756E1">
        <w:rPr>
          <w:rFonts w:hint="eastAsia"/>
        </w:rPr>
        <w:t>、</w:t>
      </w:r>
      <w:r w:rsidR="009756E1">
        <w:rPr>
          <w:rFonts w:hint="eastAsia"/>
        </w:rPr>
        <w:t>Operation</w:t>
      </w:r>
      <w:r w:rsidR="009756E1">
        <w:rPr>
          <w:rFonts w:hint="eastAsia"/>
        </w:rPr>
        <w:t>等获取</w:t>
      </w:r>
      <w:r w:rsidR="006603F6">
        <w:rPr>
          <w:rFonts w:hint="eastAsia"/>
        </w:rPr>
        <w:t>任务</w:t>
      </w:r>
      <w:r w:rsidR="009756E1">
        <w:rPr>
          <w:rFonts w:hint="eastAsia"/>
        </w:rPr>
        <w:t>名单，</w:t>
      </w:r>
      <w:r w:rsidR="00F63E31">
        <w:rPr>
          <w:rFonts w:hint="eastAsia"/>
        </w:rPr>
        <w:t>以机构为单位</w:t>
      </w:r>
      <w:r w:rsidR="006603F6">
        <w:rPr>
          <w:rFonts w:hint="eastAsia"/>
        </w:rPr>
        <w:t>形成任务名单表（</w:t>
      </w:r>
      <w:r w:rsidR="00064C0C" w:rsidRPr="00064C0C">
        <w:rPr>
          <w:rFonts w:hint="eastAsia"/>
          <w:color w:val="FF0000"/>
        </w:rPr>
        <w:t>读取逻辑发生改变，机构</w:t>
      </w:r>
      <w:r w:rsidR="00064C0C">
        <w:rPr>
          <w:rFonts w:hint="eastAsia"/>
          <w:color w:val="FF0000"/>
        </w:rPr>
        <w:t>获取</w:t>
      </w:r>
      <w:r w:rsidR="00064C0C" w:rsidRPr="00064C0C">
        <w:rPr>
          <w:rFonts w:hint="eastAsia"/>
          <w:color w:val="FF0000"/>
        </w:rPr>
        <w:t>数据</w:t>
      </w:r>
      <w:r w:rsidR="00064C0C">
        <w:rPr>
          <w:rFonts w:hint="eastAsia"/>
          <w:color w:val="FF0000"/>
        </w:rPr>
        <w:t>的</w:t>
      </w:r>
      <w:r w:rsidR="00064C0C" w:rsidRPr="00064C0C">
        <w:rPr>
          <w:rFonts w:hint="eastAsia"/>
          <w:color w:val="FF0000"/>
        </w:rPr>
        <w:t>优先程度可控</w:t>
      </w:r>
      <w:r w:rsidR="006603F6">
        <w:rPr>
          <w:rFonts w:hint="eastAsia"/>
        </w:rPr>
        <w:t>）</w:t>
      </w:r>
      <w:r>
        <w:rPr>
          <w:rFonts w:hint="eastAsia"/>
        </w:rPr>
        <w:t>；</w:t>
      </w:r>
    </w:p>
    <w:p w:rsidR="00F6147E" w:rsidRDefault="004A58B6" w:rsidP="006603F6">
      <w:pPr>
        <w:spacing w:line="360" w:lineRule="auto"/>
      </w:pPr>
      <w:r>
        <w:tab/>
      </w:r>
      <w:r w:rsidR="006603F6">
        <w:rPr>
          <w:rFonts w:hint="eastAsia"/>
        </w:rPr>
        <w:t>根据账户级别管理表获取</w:t>
      </w:r>
      <w:r w:rsidR="00387C60">
        <w:rPr>
          <w:rFonts w:hint="eastAsia"/>
        </w:rPr>
        <w:t>机构</w:t>
      </w:r>
      <w:r w:rsidR="006603F6">
        <w:rPr>
          <w:rFonts w:hint="eastAsia"/>
        </w:rPr>
        <w:t>级别（</w:t>
      </w:r>
      <w:r w:rsidR="00064C0C" w:rsidRPr="00064C0C">
        <w:rPr>
          <w:rFonts w:hint="eastAsia"/>
          <w:color w:val="FF0000"/>
        </w:rPr>
        <w:t>针对</w:t>
      </w:r>
      <w:r w:rsidR="006603F6" w:rsidRPr="00064C0C">
        <w:rPr>
          <w:rFonts w:hint="eastAsia"/>
          <w:color w:val="FF0000"/>
        </w:rPr>
        <w:t>不同机构</w:t>
      </w:r>
      <w:r w:rsidR="00064C0C" w:rsidRPr="00064C0C">
        <w:rPr>
          <w:rFonts w:hint="eastAsia"/>
          <w:color w:val="FF0000"/>
        </w:rPr>
        <w:t>，</w:t>
      </w:r>
      <w:r w:rsidR="006603F6" w:rsidRPr="00064C0C">
        <w:rPr>
          <w:rFonts w:hint="eastAsia"/>
          <w:color w:val="FF0000"/>
        </w:rPr>
        <w:t>数据处理流程</w:t>
      </w:r>
      <w:r w:rsidR="00387C60">
        <w:rPr>
          <w:rFonts w:hint="eastAsia"/>
          <w:color w:val="FF0000"/>
        </w:rPr>
        <w:t>差异可控</w:t>
      </w:r>
      <w:r w:rsidR="006603F6">
        <w:rPr>
          <w:rFonts w:hint="eastAsia"/>
        </w:rPr>
        <w:t>），读取数据处理流程模型表</w:t>
      </w:r>
      <w:r w:rsidR="00064C0C">
        <w:rPr>
          <w:rFonts w:hint="eastAsia"/>
        </w:rPr>
        <w:t>，根据</w:t>
      </w:r>
      <w:r w:rsidR="00387C60">
        <w:rPr>
          <w:rFonts w:hint="eastAsia"/>
        </w:rPr>
        <w:t>机构</w:t>
      </w:r>
      <w:r w:rsidR="00064C0C">
        <w:rPr>
          <w:rFonts w:hint="eastAsia"/>
        </w:rPr>
        <w:t>级别</w:t>
      </w:r>
      <w:r w:rsidR="00EC341E">
        <w:rPr>
          <w:rFonts w:hint="eastAsia"/>
        </w:rPr>
        <w:t>初始化对应的</w:t>
      </w:r>
      <w:r w:rsidR="00064C0C">
        <w:rPr>
          <w:rFonts w:hint="eastAsia"/>
        </w:rPr>
        <w:t>数据处理流程；</w:t>
      </w:r>
    </w:p>
    <w:p w:rsidR="00C472CE" w:rsidRDefault="00C472CE" w:rsidP="006603F6">
      <w:pPr>
        <w:spacing w:line="360" w:lineRule="auto"/>
      </w:pPr>
      <w:r>
        <w:rPr>
          <w:rFonts w:hint="eastAsia"/>
        </w:rPr>
        <w:tab/>
      </w:r>
      <w:r>
        <w:rPr>
          <w:rFonts w:hint="eastAsia"/>
        </w:rPr>
        <w:t>任务级别爬取优先级控制通过控制机构名称考虑。</w:t>
      </w:r>
    </w:p>
    <w:p w:rsidR="00EC341E" w:rsidRDefault="00EC341E" w:rsidP="00EC341E">
      <w:pPr>
        <w:pStyle w:val="3"/>
      </w:pPr>
      <w:r>
        <w:t>2</w:t>
      </w:r>
      <w:r>
        <w:rPr>
          <w:rFonts w:hint="eastAsia"/>
        </w:rPr>
        <w:t>.</w:t>
      </w:r>
      <w:r>
        <w:t>1</w:t>
      </w:r>
      <w:r>
        <w:rPr>
          <w:rFonts w:hint="eastAsia"/>
        </w:rPr>
        <w:t>.</w:t>
      </w:r>
      <w:r>
        <w:t xml:space="preserve">3 </w:t>
      </w:r>
      <w:r>
        <w:rPr>
          <w:rFonts w:hint="eastAsia"/>
        </w:rPr>
        <w:t>数据获取</w:t>
      </w:r>
      <w:r w:rsidR="000F1D41">
        <w:rPr>
          <w:rFonts w:hint="eastAsia"/>
        </w:rPr>
        <w:t>模块</w:t>
      </w:r>
    </w:p>
    <w:p w:rsidR="00EC341E" w:rsidRDefault="00EC341E" w:rsidP="00EC341E">
      <w:r>
        <w:tab/>
      </w:r>
      <w:r w:rsidR="0089281D">
        <w:rPr>
          <w:rFonts w:hint="eastAsia"/>
        </w:rPr>
        <w:t>自营爬虫程序循环读取数据处理过程表，</w:t>
      </w:r>
      <w:r w:rsidR="0089281D" w:rsidRPr="0089281D">
        <w:rPr>
          <w:rFonts w:hint="eastAsia"/>
          <w:color w:val="FF0000"/>
        </w:rPr>
        <w:t>寻找是否有自己流程下已开始的任务分配</w:t>
      </w:r>
      <w:r w:rsidR="0089281D">
        <w:rPr>
          <w:rFonts w:hint="eastAsia"/>
        </w:rPr>
        <w:t>，如果有已开始任务则获取该任务对应机构号，则去一级监控生成的任务名单表</w:t>
      </w:r>
      <w:r w:rsidR="0089281D" w:rsidRPr="00C22EEC">
        <w:rPr>
          <w:rFonts w:hint="eastAsia"/>
          <w:color w:val="FF0000"/>
        </w:rPr>
        <w:t>根据机构号获取该机构下所有企业，后台生成自己的爬虫名单</w:t>
      </w:r>
      <w:r w:rsidR="00CC5480">
        <w:rPr>
          <w:rFonts w:hint="eastAsia"/>
          <w:color w:val="FF0000"/>
        </w:rPr>
        <w:t>（自主进行企业去重）</w:t>
      </w:r>
      <w:r w:rsidR="0089281D">
        <w:rPr>
          <w:rFonts w:hint="eastAsia"/>
        </w:rPr>
        <w:t>。循环往复。</w:t>
      </w:r>
      <w:r w:rsidR="005345C1">
        <w:rPr>
          <w:rFonts w:hint="eastAsia"/>
        </w:rPr>
        <w:t>数据爬取完毕</w:t>
      </w:r>
      <w:r w:rsidR="009821D9">
        <w:rPr>
          <w:rFonts w:hint="eastAsia"/>
        </w:rPr>
        <w:t>生成供第三方去重的去重对照表，</w:t>
      </w:r>
      <w:r w:rsidR="005345C1">
        <w:rPr>
          <w:rFonts w:hint="eastAsia"/>
        </w:rPr>
        <w:t>更新数据处理过程表状态，以便后续流程进行</w:t>
      </w:r>
      <w:r w:rsidR="005B24F1">
        <w:rPr>
          <w:rFonts w:hint="eastAsia"/>
        </w:rPr>
        <w:t>，同时进行数据入</w:t>
      </w:r>
      <w:r w:rsidR="005B24F1">
        <w:rPr>
          <w:rFonts w:hint="eastAsia"/>
        </w:rPr>
        <w:t>CB</w:t>
      </w:r>
      <w:r w:rsidR="005B24F1">
        <w:rPr>
          <w:rFonts w:hint="eastAsia"/>
        </w:rPr>
        <w:t>表的过程</w:t>
      </w:r>
      <w:r w:rsidR="005345C1">
        <w:rPr>
          <w:rFonts w:hint="eastAsia"/>
        </w:rPr>
        <w:t>。</w:t>
      </w:r>
    </w:p>
    <w:p w:rsidR="0089281D" w:rsidRDefault="009821D9" w:rsidP="00EC341E">
      <w:r>
        <w:tab/>
      </w:r>
      <w:r>
        <w:rPr>
          <w:rFonts w:hint="eastAsia"/>
        </w:rPr>
        <w:t>法海数据情况：循环读取数据处理过程表，</w:t>
      </w:r>
      <w:r w:rsidRPr="0089281D">
        <w:rPr>
          <w:rFonts w:hint="eastAsia"/>
          <w:color w:val="FF0000"/>
        </w:rPr>
        <w:t>寻找是否有自己流程下已开始的任务分配</w:t>
      </w:r>
      <w:r>
        <w:rPr>
          <w:rFonts w:hint="eastAsia"/>
        </w:rPr>
        <w:t>，在一级监控初始化名单时要进行注意</w:t>
      </w:r>
      <w:r w:rsidRPr="001C381C">
        <w:rPr>
          <w:rFonts w:hint="eastAsia"/>
          <w:color w:val="FF0000"/>
        </w:rPr>
        <w:t>同时开启爬虫爬取任务和法海诉讼任务</w:t>
      </w:r>
      <w:r>
        <w:rPr>
          <w:rFonts w:hint="eastAsia"/>
        </w:rPr>
        <w:t>。</w:t>
      </w:r>
      <w:r w:rsidR="00055E27">
        <w:rPr>
          <w:rFonts w:hint="eastAsia"/>
        </w:rPr>
        <w:t>如果爬虫方面已经生成去重对照表，则进行去重清洗合并</w:t>
      </w:r>
      <w:r w:rsidR="005B24F1">
        <w:rPr>
          <w:rFonts w:hint="eastAsia"/>
        </w:rPr>
        <w:t>进</w:t>
      </w:r>
      <w:r w:rsidR="005B24F1">
        <w:rPr>
          <w:rFonts w:hint="eastAsia"/>
        </w:rPr>
        <w:t>CB</w:t>
      </w:r>
      <w:r w:rsidR="005B24F1">
        <w:rPr>
          <w:rFonts w:hint="eastAsia"/>
        </w:rPr>
        <w:t>表</w:t>
      </w:r>
      <w:r w:rsidR="00055E27">
        <w:rPr>
          <w:rFonts w:hint="eastAsia"/>
        </w:rPr>
        <w:t>，更新流程状态表。</w:t>
      </w:r>
    </w:p>
    <w:p w:rsidR="005B24F1" w:rsidRDefault="005B24F1" w:rsidP="00EC341E">
      <w:r>
        <w:lastRenderedPageBreak/>
        <w:tab/>
      </w:r>
      <w:r>
        <w:rPr>
          <w:rFonts w:hint="eastAsia"/>
        </w:rPr>
        <w:t>爬虫数据该机构下所有企业全部爬取完毕之后入</w:t>
      </w:r>
      <w:r>
        <w:rPr>
          <w:rFonts w:hint="eastAsia"/>
        </w:rPr>
        <w:t>CB</w:t>
      </w:r>
      <w:r>
        <w:rPr>
          <w:rFonts w:hint="eastAsia"/>
        </w:rPr>
        <w:t>表之后，再次更新流程表状态。</w:t>
      </w:r>
    </w:p>
    <w:p w:rsidR="005B24F1" w:rsidRDefault="005B24F1" w:rsidP="00EC341E">
      <w:r>
        <w:tab/>
      </w:r>
      <w:r>
        <w:rPr>
          <w:rFonts w:hint="eastAsia"/>
        </w:rPr>
        <w:t>数据获取模块结束，进入数据加工模块。</w:t>
      </w:r>
    </w:p>
    <w:p w:rsidR="005B24F1" w:rsidRPr="0089281D" w:rsidRDefault="000F1D41" w:rsidP="000F1D41">
      <w:pPr>
        <w:pStyle w:val="3"/>
      </w:pPr>
      <w:r>
        <w:rPr>
          <w:rFonts w:hint="eastAsia"/>
        </w:rPr>
        <w:t>2.</w:t>
      </w:r>
      <w:r>
        <w:t>1</w:t>
      </w:r>
      <w:r>
        <w:rPr>
          <w:rFonts w:hint="eastAsia"/>
        </w:rPr>
        <w:t>.</w:t>
      </w:r>
      <w:r>
        <w:t xml:space="preserve">4 </w:t>
      </w:r>
      <w:r>
        <w:rPr>
          <w:rFonts w:hint="eastAsia"/>
        </w:rPr>
        <w:t>数据加工模块</w:t>
      </w:r>
    </w:p>
    <w:p w:rsidR="0089281D" w:rsidRPr="00245E1F" w:rsidRDefault="000F1D41" w:rsidP="00EC341E">
      <w:pPr>
        <w:rPr>
          <w:color w:val="FF0000"/>
        </w:rPr>
      </w:pPr>
      <w:r>
        <w:tab/>
      </w:r>
      <w:r w:rsidR="00245E1F">
        <w:rPr>
          <w:rFonts w:hint="eastAsia"/>
        </w:rPr>
        <w:t>每个数据加工模块都是轮询数据处理过程表，查看是否有自己流程下的任务，有则获取机构号，开始任务。</w:t>
      </w:r>
      <w:r w:rsidR="00243A58">
        <w:rPr>
          <w:rFonts w:hint="eastAsia"/>
          <w:color w:val="FF0000"/>
        </w:rPr>
        <w:t>所有去重都放在自模块进行，</w:t>
      </w:r>
      <w:r w:rsidR="00245E1F" w:rsidRPr="00245E1F">
        <w:rPr>
          <w:rFonts w:hint="eastAsia"/>
          <w:color w:val="FF0000"/>
        </w:rPr>
        <w:t>企业</w:t>
      </w:r>
      <w:r w:rsidR="00FE37DB">
        <w:rPr>
          <w:rFonts w:hint="eastAsia"/>
          <w:color w:val="FF0000"/>
        </w:rPr>
        <w:t>名称</w:t>
      </w:r>
      <w:r w:rsidR="00243A58">
        <w:rPr>
          <w:rFonts w:hint="eastAsia"/>
          <w:color w:val="FF0000"/>
        </w:rPr>
        <w:t>作为</w:t>
      </w:r>
      <w:r w:rsidR="008253B7">
        <w:rPr>
          <w:rFonts w:hint="eastAsia"/>
          <w:color w:val="FF0000"/>
        </w:rPr>
        <w:t>各模块去重标准</w:t>
      </w:r>
      <w:r w:rsidR="008253B7" w:rsidRPr="008253B7">
        <w:rPr>
          <w:rFonts w:hint="eastAsia"/>
        </w:rPr>
        <w:t>。</w:t>
      </w:r>
    </w:p>
    <w:p w:rsidR="0089281D" w:rsidRDefault="003069B6" w:rsidP="003069B6">
      <w:pPr>
        <w:pStyle w:val="2"/>
      </w:pPr>
      <w:r>
        <w:t>2</w:t>
      </w:r>
      <w:r>
        <w:rPr>
          <w:rFonts w:hint="eastAsia"/>
        </w:rPr>
        <w:t>.</w:t>
      </w:r>
      <w:r>
        <w:t xml:space="preserve">2 </w:t>
      </w:r>
      <w:r w:rsidR="00BF4AB2">
        <w:rPr>
          <w:rFonts w:hint="eastAsia"/>
        </w:rPr>
        <w:t>主要</w:t>
      </w:r>
      <w:r>
        <w:rPr>
          <w:rFonts w:hint="eastAsia"/>
        </w:rPr>
        <w:t>表结构设计</w:t>
      </w:r>
    </w:p>
    <w:p w:rsidR="0096398B" w:rsidRPr="0096398B" w:rsidRDefault="0096398B" w:rsidP="0096398B">
      <w:pPr>
        <w:pStyle w:val="3"/>
      </w:pPr>
      <w:r>
        <w:rPr>
          <w:rFonts w:hint="eastAsia"/>
        </w:rPr>
        <w:t>2.</w:t>
      </w:r>
      <w:r>
        <w:t>2</w:t>
      </w:r>
      <w:r>
        <w:rPr>
          <w:rFonts w:hint="eastAsia"/>
        </w:rPr>
        <w:t>.</w:t>
      </w:r>
      <w:r>
        <w:t xml:space="preserve">1 </w:t>
      </w:r>
      <w:r w:rsidR="005B678C">
        <w:rPr>
          <w:rFonts w:hint="eastAsia"/>
        </w:rPr>
        <w:t>数据处理流程任务</w:t>
      </w:r>
      <w:r>
        <w:rPr>
          <w:rFonts w:hint="eastAsia"/>
        </w:rPr>
        <w:t>表</w:t>
      </w:r>
    </w:p>
    <w:tbl>
      <w:tblPr>
        <w:tblStyle w:val="a9"/>
        <w:tblW w:w="0" w:type="auto"/>
        <w:jc w:val="center"/>
        <w:tblLook w:val="04A0" w:firstRow="1" w:lastRow="0" w:firstColumn="1" w:lastColumn="0" w:noHBand="0" w:noVBand="1"/>
      </w:tblPr>
      <w:tblGrid>
        <w:gridCol w:w="1129"/>
        <w:gridCol w:w="1560"/>
        <w:gridCol w:w="1701"/>
        <w:gridCol w:w="2963"/>
      </w:tblGrid>
      <w:tr w:rsidR="00FD7EEE" w:rsidTr="009E01C1">
        <w:trPr>
          <w:jc w:val="center"/>
        </w:trPr>
        <w:tc>
          <w:tcPr>
            <w:tcW w:w="2689" w:type="dxa"/>
            <w:gridSpan w:val="2"/>
          </w:tcPr>
          <w:p w:rsidR="00FD7EEE" w:rsidRDefault="00FD7EEE" w:rsidP="00C74E39">
            <w:pPr>
              <w:jc w:val="center"/>
            </w:pPr>
            <w:r>
              <w:rPr>
                <w:rFonts w:hint="eastAsia"/>
              </w:rPr>
              <w:t>数据处理</w:t>
            </w:r>
            <w:r w:rsidR="00C74E39">
              <w:rPr>
                <w:rFonts w:hint="eastAsia"/>
              </w:rPr>
              <w:t>流程任务</w:t>
            </w:r>
            <w:r>
              <w:rPr>
                <w:rFonts w:hint="eastAsia"/>
              </w:rPr>
              <w:t>表</w:t>
            </w:r>
          </w:p>
        </w:tc>
        <w:tc>
          <w:tcPr>
            <w:tcW w:w="4567" w:type="dxa"/>
            <w:gridSpan w:val="2"/>
          </w:tcPr>
          <w:p w:rsidR="00FD7EEE" w:rsidRDefault="00FD7EEE" w:rsidP="003657D7">
            <w:r>
              <w:rPr>
                <w:rFonts w:hint="eastAsia"/>
              </w:rPr>
              <w:t>Data</w:t>
            </w:r>
            <w:r>
              <w:t>Process</w:t>
            </w:r>
            <w:r w:rsidR="00904275">
              <w:t>Task</w:t>
            </w:r>
          </w:p>
        </w:tc>
      </w:tr>
      <w:tr w:rsidR="00FD7EEE" w:rsidTr="003657D7">
        <w:trPr>
          <w:jc w:val="center"/>
        </w:trPr>
        <w:tc>
          <w:tcPr>
            <w:tcW w:w="1129" w:type="dxa"/>
          </w:tcPr>
          <w:p w:rsidR="00FD7EEE" w:rsidRDefault="00FD7EEE" w:rsidP="00FD7EEE">
            <w:pPr>
              <w:jc w:val="center"/>
            </w:pPr>
            <w:r>
              <w:rPr>
                <w:rFonts w:hint="eastAsia"/>
              </w:rPr>
              <w:t>序号</w:t>
            </w:r>
          </w:p>
        </w:tc>
        <w:tc>
          <w:tcPr>
            <w:tcW w:w="1560" w:type="dxa"/>
          </w:tcPr>
          <w:p w:rsidR="00FD7EEE" w:rsidRDefault="009E01C1" w:rsidP="00FD7EEE">
            <w:pPr>
              <w:jc w:val="center"/>
            </w:pPr>
            <w:r>
              <w:rPr>
                <w:rFonts w:hint="eastAsia"/>
              </w:rPr>
              <w:t>中</w:t>
            </w:r>
            <w:r w:rsidR="00FD7EEE">
              <w:rPr>
                <w:rFonts w:hint="eastAsia"/>
              </w:rPr>
              <w:t>文名称</w:t>
            </w:r>
          </w:p>
        </w:tc>
        <w:tc>
          <w:tcPr>
            <w:tcW w:w="1701" w:type="dxa"/>
          </w:tcPr>
          <w:p w:rsidR="00FD7EEE" w:rsidRDefault="009E01C1" w:rsidP="009E01C1">
            <w:pPr>
              <w:jc w:val="center"/>
            </w:pPr>
            <w:r>
              <w:rPr>
                <w:rFonts w:hint="eastAsia"/>
              </w:rPr>
              <w:t>英</w:t>
            </w:r>
            <w:r w:rsidR="00FD7EEE">
              <w:rPr>
                <w:rFonts w:hint="eastAsia"/>
              </w:rPr>
              <w:t>文名称</w:t>
            </w:r>
          </w:p>
        </w:tc>
        <w:tc>
          <w:tcPr>
            <w:tcW w:w="2866" w:type="dxa"/>
          </w:tcPr>
          <w:p w:rsidR="00FD7EEE" w:rsidRDefault="00FD7EEE" w:rsidP="00FD7EEE">
            <w:pPr>
              <w:jc w:val="center"/>
            </w:pPr>
            <w:r>
              <w:rPr>
                <w:rFonts w:hint="eastAsia"/>
              </w:rPr>
              <w:t>备注</w:t>
            </w:r>
          </w:p>
        </w:tc>
      </w:tr>
      <w:tr w:rsidR="00FD7EEE" w:rsidTr="003657D7">
        <w:trPr>
          <w:jc w:val="center"/>
        </w:trPr>
        <w:tc>
          <w:tcPr>
            <w:tcW w:w="1129" w:type="dxa"/>
          </w:tcPr>
          <w:p w:rsidR="00FD7EEE" w:rsidRDefault="00FD7EEE" w:rsidP="00FD7EEE"/>
        </w:tc>
        <w:tc>
          <w:tcPr>
            <w:tcW w:w="1560" w:type="dxa"/>
          </w:tcPr>
          <w:p w:rsidR="00FD7EEE" w:rsidRDefault="00E6032C" w:rsidP="00FD7EEE">
            <w:r>
              <w:rPr>
                <w:rFonts w:hint="eastAsia"/>
              </w:rPr>
              <w:t>序列</w:t>
            </w:r>
            <w:r w:rsidR="00D8008E">
              <w:rPr>
                <w:rFonts w:hint="eastAsia"/>
              </w:rPr>
              <w:t>号</w:t>
            </w:r>
          </w:p>
        </w:tc>
        <w:tc>
          <w:tcPr>
            <w:tcW w:w="1701" w:type="dxa"/>
          </w:tcPr>
          <w:p w:rsidR="00FD7EEE" w:rsidRDefault="005B678C" w:rsidP="00FD7EEE">
            <w:r>
              <w:rPr>
                <w:rFonts w:hint="eastAsia"/>
              </w:rPr>
              <w:t>SerialNo</w:t>
            </w:r>
          </w:p>
        </w:tc>
        <w:tc>
          <w:tcPr>
            <w:tcW w:w="2866" w:type="dxa"/>
          </w:tcPr>
          <w:p w:rsidR="00FD7EEE" w:rsidRDefault="00E6032C" w:rsidP="00FD7EEE">
            <w:r>
              <w:rPr>
                <w:rFonts w:hint="eastAsia"/>
              </w:rPr>
              <w:t>主键</w:t>
            </w:r>
          </w:p>
        </w:tc>
      </w:tr>
      <w:tr w:rsidR="00FD7EEE" w:rsidTr="003657D7">
        <w:trPr>
          <w:jc w:val="center"/>
        </w:trPr>
        <w:tc>
          <w:tcPr>
            <w:tcW w:w="1129" w:type="dxa"/>
          </w:tcPr>
          <w:p w:rsidR="00FD7EEE" w:rsidRDefault="00FD7EEE" w:rsidP="00FD7EEE"/>
        </w:tc>
        <w:tc>
          <w:tcPr>
            <w:tcW w:w="1560" w:type="dxa"/>
          </w:tcPr>
          <w:p w:rsidR="00FD7EEE" w:rsidRDefault="0096398B" w:rsidP="00FD7EEE">
            <w:r>
              <w:rPr>
                <w:rFonts w:hint="eastAsia"/>
              </w:rPr>
              <w:t>机构号</w:t>
            </w:r>
          </w:p>
        </w:tc>
        <w:tc>
          <w:tcPr>
            <w:tcW w:w="1701" w:type="dxa"/>
          </w:tcPr>
          <w:p w:rsidR="00FD7EEE" w:rsidRDefault="005D0DB9" w:rsidP="00FD7EEE">
            <w:r>
              <w:rPr>
                <w:rFonts w:hint="eastAsia"/>
              </w:rPr>
              <w:t>Bank</w:t>
            </w:r>
            <w:r>
              <w:t>Id</w:t>
            </w:r>
          </w:p>
        </w:tc>
        <w:tc>
          <w:tcPr>
            <w:tcW w:w="2866" w:type="dxa"/>
          </w:tcPr>
          <w:p w:rsidR="00FD7EEE" w:rsidRDefault="00FD7EEE" w:rsidP="00FD7EEE"/>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模型</w:t>
            </w:r>
            <w:r>
              <w:rPr>
                <w:rFonts w:hint="eastAsia"/>
              </w:rPr>
              <w:t>I</w:t>
            </w:r>
            <w:r>
              <w:t>D</w:t>
            </w:r>
          </w:p>
        </w:tc>
        <w:tc>
          <w:tcPr>
            <w:tcW w:w="1701" w:type="dxa"/>
          </w:tcPr>
          <w:p w:rsidR="005B678C" w:rsidRDefault="005B678C" w:rsidP="005B678C">
            <w:r>
              <w:rPr>
                <w:rFonts w:hint="eastAsia"/>
              </w:rPr>
              <w:t>ModelId</w:t>
            </w:r>
          </w:p>
        </w:tc>
        <w:tc>
          <w:tcPr>
            <w:tcW w:w="2866" w:type="dxa"/>
          </w:tcPr>
          <w:p w:rsidR="005B678C" w:rsidRDefault="005B678C" w:rsidP="005B678C"/>
        </w:tc>
      </w:tr>
      <w:tr w:rsidR="005B678C" w:rsidTr="003657D7">
        <w:trPr>
          <w:jc w:val="center"/>
        </w:trPr>
        <w:tc>
          <w:tcPr>
            <w:tcW w:w="1129" w:type="dxa"/>
          </w:tcPr>
          <w:p w:rsidR="005B678C" w:rsidRDefault="005B678C" w:rsidP="005B678C"/>
        </w:tc>
        <w:tc>
          <w:tcPr>
            <w:tcW w:w="1560" w:type="dxa"/>
          </w:tcPr>
          <w:p w:rsidR="005B678C" w:rsidRDefault="00AA0407" w:rsidP="005B678C">
            <w:r>
              <w:rPr>
                <w:rFonts w:hint="eastAsia"/>
              </w:rPr>
              <w:t>任务</w:t>
            </w:r>
            <w:r w:rsidR="005B678C">
              <w:rPr>
                <w:rFonts w:hint="eastAsia"/>
              </w:rPr>
              <w:t>阶段</w:t>
            </w:r>
          </w:p>
        </w:tc>
        <w:tc>
          <w:tcPr>
            <w:tcW w:w="1701" w:type="dxa"/>
          </w:tcPr>
          <w:p w:rsidR="005B678C" w:rsidRDefault="00520A9C" w:rsidP="005B678C">
            <w:r>
              <w:t>Task</w:t>
            </w:r>
            <w:r w:rsidR="005B678C">
              <w:t>Stage</w:t>
            </w:r>
          </w:p>
        </w:tc>
        <w:tc>
          <w:tcPr>
            <w:tcW w:w="2866" w:type="dxa"/>
          </w:tcPr>
          <w:p w:rsidR="005B678C" w:rsidRDefault="005B678C" w:rsidP="005B678C"/>
        </w:tc>
      </w:tr>
      <w:tr w:rsidR="005B678C" w:rsidTr="003657D7">
        <w:trPr>
          <w:jc w:val="center"/>
        </w:trPr>
        <w:tc>
          <w:tcPr>
            <w:tcW w:w="1129" w:type="dxa"/>
          </w:tcPr>
          <w:p w:rsidR="005B678C" w:rsidRDefault="005B678C" w:rsidP="005B678C">
            <w:pPr>
              <w:tabs>
                <w:tab w:val="left" w:pos="870"/>
              </w:tabs>
            </w:pPr>
          </w:p>
        </w:tc>
        <w:tc>
          <w:tcPr>
            <w:tcW w:w="1560" w:type="dxa"/>
          </w:tcPr>
          <w:p w:rsidR="005B678C" w:rsidRDefault="005B678C" w:rsidP="005B678C">
            <w:r>
              <w:rPr>
                <w:rFonts w:hint="eastAsia"/>
              </w:rPr>
              <w:t>执行状态</w:t>
            </w:r>
          </w:p>
        </w:tc>
        <w:tc>
          <w:tcPr>
            <w:tcW w:w="1701" w:type="dxa"/>
          </w:tcPr>
          <w:p w:rsidR="005B678C" w:rsidRDefault="005B678C" w:rsidP="005B678C">
            <w:r>
              <w:rPr>
                <w:rFonts w:hint="eastAsia"/>
              </w:rPr>
              <w:t>Status</w:t>
            </w:r>
          </w:p>
        </w:tc>
        <w:tc>
          <w:tcPr>
            <w:tcW w:w="2866" w:type="dxa"/>
          </w:tcPr>
          <w:p w:rsidR="005B678C" w:rsidRDefault="005B678C" w:rsidP="005B678C">
            <w:r>
              <w:t>i</w:t>
            </w:r>
            <w:r>
              <w:rPr>
                <w:rFonts w:hint="eastAsia"/>
              </w:rPr>
              <w:t>nit,running,success</w:t>
            </w:r>
          </w:p>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开始时间</w:t>
            </w:r>
          </w:p>
        </w:tc>
        <w:tc>
          <w:tcPr>
            <w:tcW w:w="1701" w:type="dxa"/>
          </w:tcPr>
          <w:p w:rsidR="005B678C" w:rsidRDefault="005B678C" w:rsidP="005B678C">
            <w:r>
              <w:rPr>
                <w:rFonts w:hint="eastAsia"/>
              </w:rPr>
              <w:t>BeginTime</w:t>
            </w:r>
          </w:p>
        </w:tc>
        <w:tc>
          <w:tcPr>
            <w:tcW w:w="2866" w:type="dxa"/>
          </w:tcPr>
          <w:p w:rsidR="005B678C" w:rsidRDefault="005B678C" w:rsidP="005B678C"/>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结束时间</w:t>
            </w:r>
          </w:p>
        </w:tc>
        <w:tc>
          <w:tcPr>
            <w:tcW w:w="1701" w:type="dxa"/>
          </w:tcPr>
          <w:p w:rsidR="005B678C" w:rsidRDefault="005B678C" w:rsidP="005B678C">
            <w:r>
              <w:rPr>
                <w:rFonts w:hint="eastAsia"/>
              </w:rPr>
              <w:t>EndTime</w:t>
            </w:r>
          </w:p>
        </w:tc>
        <w:tc>
          <w:tcPr>
            <w:tcW w:w="2866" w:type="dxa"/>
          </w:tcPr>
          <w:p w:rsidR="005B678C" w:rsidRDefault="005B678C" w:rsidP="005B678C"/>
        </w:tc>
      </w:tr>
      <w:tr w:rsidR="00A572F0" w:rsidTr="003657D7">
        <w:trPr>
          <w:jc w:val="center"/>
          <w:ins w:id="0" w:author="amarsoft" w:date="2016-12-28T16:11:00Z"/>
        </w:trPr>
        <w:tc>
          <w:tcPr>
            <w:tcW w:w="1129" w:type="dxa"/>
          </w:tcPr>
          <w:p w:rsidR="00A572F0" w:rsidRDefault="00A572F0" w:rsidP="005B678C">
            <w:pPr>
              <w:rPr>
                <w:ins w:id="1" w:author="amarsoft" w:date="2016-12-28T16:11:00Z"/>
              </w:rPr>
            </w:pPr>
          </w:p>
        </w:tc>
        <w:tc>
          <w:tcPr>
            <w:tcW w:w="1560" w:type="dxa"/>
          </w:tcPr>
          <w:p w:rsidR="00A572F0" w:rsidRPr="00A572F0" w:rsidRDefault="00580F37" w:rsidP="005B678C">
            <w:pPr>
              <w:rPr>
                <w:ins w:id="2" w:author="amarsoft" w:date="2016-12-28T16:11:00Z"/>
                <w:rFonts w:hint="eastAsia"/>
                <w:color w:val="000000" w:themeColor="text1"/>
                <w:rPrChange w:id="3" w:author="amarsoft" w:date="2016-12-28T16:12:00Z">
                  <w:rPr>
                    <w:ins w:id="4" w:author="amarsoft" w:date="2016-12-28T16:11:00Z"/>
                    <w:rFonts w:hint="eastAsia"/>
                  </w:rPr>
                </w:rPrChange>
              </w:rPr>
            </w:pPr>
            <w:ins w:id="5" w:author="amarsoft" w:date="2016-12-28T16:12:00Z">
              <w:r>
                <w:rPr>
                  <w:rFonts w:hint="eastAsia"/>
                </w:rPr>
                <w:t>发起人</w:t>
              </w:r>
            </w:ins>
          </w:p>
        </w:tc>
        <w:tc>
          <w:tcPr>
            <w:tcW w:w="1701" w:type="dxa"/>
          </w:tcPr>
          <w:p w:rsidR="00A572F0" w:rsidRDefault="00580F37" w:rsidP="002C7383">
            <w:pPr>
              <w:rPr>
                <w:ins w:id="6" w:author="amarsoft" w:date="2016-12-28T16:11:00Z"/>
                <w:rFonts w:hint="eastAsia"/>
              </w:rPr>
            </w:pPr>
            <w:ins w:id="7" w:author="amarsoft" w:date="2016-12-28T16:12:00Z">
              <w:r>
                <w:rPr>
                  <w:rFonts w:hint="eastAsia"/>
                </w:rPr>
                <w:t>Operator</w:t>
              </w:r>
            </w:ins>
          </w:p>
        </w:tc>
        <w:tc>
          <w:tcPr>
            <w:tcW w:w="2866" w:type="dxa"/>
          </w:tcPr>
          <w:p w:rsidR="00A572F0" w:rsidRDefault="00580F37" w:rsidP="005B678C">
            <w:pPr>
              <w:rPr>
                <w:ins w:id="8" w:author="amarsoft" w:date="2016-12-28T16:11:00Z"/>
              </w:rPr>
            </w:pPr>
            <w:ins w:id="9" w:author="amarsoft" w:date="2016-12-28T16:13:00Z">
              <w:r>
                <w:rPr>
                  <w:rFonts w:hint="eastAsia"/>
                </w:rPr>
                <w:t>记录平台操作发起人，</w:t>
              </w:r>
            </w:ins>
            <w:ins w:id="10" w:author="amarsoft" w:date="2016-12-28T16:14:00Z">
              <w:r>
                <w:rPr>
                  <w:rFonts w:hint="eastAsia"/>
                </w:rPr>
                <w:t>若无法确定，则填写</w:t>
              </w:r>
              <w:r>
                <w:rPr>
                  <w:rFonts w:hint="eastAsia"/>
                </w:rPr>
                <w:t>system</w:t>
              </w:r>
            </w:ins>
          </w:p>
        </w:tc>
      </w:tr>
      <w:tr w:rsidR="00EC36EF" w:rsidTr="003657D7">
        <w:trPr>
          <w:jc w:val="center"/>
        </w:trPr>
        <w:tc>
          <w:tcPr>
            <w:tcW w:w="1129" w:type="dxa"/>
          </w:tcPr>
          <w:p w:rsidR="00EC36EF" w:rsidRDefault="00EC36EF" w:rsidP="005B678C"/>
        </w:tc>
        <w:tc>
          <w:tcPr>
            <w:tcW w:w="1560" w:type="dxa"/>
          </w:tcPr>
          <w:p w:rsidR="00EC36EF" w:rsidRDefault="00EC36EF" w:rsidP="005B678C">
            <w:r>
              <w:rPr>
                <w:rFonts w:hint="eastAsia"/>
              </w:rPr>
              <w:t>通知对象</w:t>
            </w:r>
          </w:p>
        </w:tc>
        <w:tc>
          <w:tcPr>
            <w:tcW w:w="1701" w:type="dxa"/>
          </w:tcPr>
          <w:p w:rsidR="00EC36EF" w:rsidRDefault="009F5A9F" w:rsidP="002C7383">
            <w:r>
              <w:rPr>
                <w:rFonts w:hint="eastAsia"/>
              </w:rPr>
              <w:t>Notifies</w:t>
            </w:r>
          </w:p>
        </w:tc>
        <w:tc>
          <w:tcPr>
            <w:tcW w:w="2866" w:type="dxa"/>
          </w:tcPr>
          <w:p w:rsidR="00EC36EF" w:rsidRDefault="00D62D43" w:rsidP="002C41F5">
            <w:pPr>
              <w:pPrChange w:id="11" w:author="amarsoft" w:date="2016-12-28T16:16:00Z">
                <w:pPr/>
              </w:pPrChange>
            </w:pPr>
            <w:ins w:id="12" w:author="amarsoft" w:date="2016-12-28T16:15:00Z">
              <w:r>
                <w:rPr>
                  <w:rFonts w:hint="eastAsia"/>
                </w:rPr>
                <w:t>该值来源于通知对象信息表</w:t>
              </w:r>
            </w:ins>
            <w:ins w:id="13" w:author="amarsoft" w:date="2016-12-28T16:16:00Z">
              <w:r w:rsidR="00576983">
                <w:rPr>
                  <w:rFonts w:hint="eastAsia"/>
                </w:rPr>
                <w:t>，</w:t>
              </w:r>
              <w:r w:rsidR="002C41F5">
                <w:rPr>
                  <w:rFonts w:hint="eastAsia"/>
                </w:rPr>
                <w:t>csrbjt</w:t>
              </w:r>
            </w:ins>
            <w:ins w:id="14" w:author="amarsoft" w:date="2016-12-28T16:17:00Z">
              <w:r w:rsidR="002C41F5">
                <w:rPr>
                  <w:rFonts w:hint="eastAsia"/>
                </w:rPr>
                <w:t>库</w:t>
              </w:r>
            </w:ins>
            <w:ins w:id="15" w:author="amarsoft" w:date="2016-12-28T16:16:00Z">
              <w:r w:rsidR="00576983">
                <w:rPr>
                  <w:rFonts w:hint="eastAsia"/>
                </w:rPr>
                <w:t>中已存在该表</w:t>
              </w:r>
            </w:ins>
            <w:ins w:id="16" w:author="amarsoft" w:date="2016-12-28T16:18:00Z">
              <w:r w:rsidR="00BC63BF" w:rsidRPr="00BC63BF">
                <w:t>operation_notification_conf</w:t>
              </w:r>
            </w:ins>
          </w:p>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创建时间</w:t>
            </w:r>
          </w:p>
        </w:tc>
        <w:tc>
          <w:tcPr>
            <w:tcW w:w="1701" w:type="dxa"/>
          </w:tcPr>
          <w:p w:rsidR="005B678C" w:rsidRDefault="005B678C" w:rsidP="005B678C">
            <w:r>
              <w:rPr>
                <w:rFonts w:hint="eastAsia"/>
              </w:rPr>
              <w:t>CreateTime</w:t>
            </w:r>
          </w:p>
        </w:tc>
        <w:tc>
          <w:tcPr>
            <w:tcW w:w="2866" w:type="dxa"/>
          </w:tcPr>
          <w:p w:rsidR="005B678C" w:rsidRDefault="005B678C" w:rsidP="005B678C"/>
        </w:tc>
        <w:bookmarkStart w:id="17" w:name="_GoBack"/>
        <w:bookmarkEnd w:id="17"/>
      </w:tr>
      <w:tr w:rsidR="00386982" w:rsidTr="003657D7">
        <w:trPr>
          <w:jc w:val="center"/>
        </w:trPr>
        <w:tc>
          <w:tcPr>
            <w:tcW w:w="1129" w:type="dxa"/>
          </w:tcPr>
          <w:p w:rsidR="00386982" w:rsidRDefault="00386982" w:rsidP="005B678C"/>
        </w:tc>
        <w:tc>
          <w:tcPr>
            <w:tcW w:w="1560" w:type="dxa"/>
          </w:tcPr>
          <w:p w:rsidR="00386982" w:rsidRDefault="00386982" w:rsidP="005B678C">
            <w:r>
              <w:rPr>
                <w:rFonts w:hint="eastAsia"/>
              </w:rPr>
              <w:t>备注</w:t>
            </w:r>
          </w:p>
        </w:tc>
        <w:tc>
          <w:tcPr>
            <w:tcW w:w="1701" w:type="dxa"/>
          </w:tcPr>
          <w:p w:rsidR="00386982" w:rsidRDefault="00386982" w:rsidP="005B678C">
            <w:r>
              <w:rPr>
                <w:rFonts w:hint="eastAsia"/>
              </w:rPr>
              <w:t>Re</w:t>
            </w:r>
            <w:r>
              <w:t>mark</w:t>
            </w:r>
          </w:p>
        </w:tc>
        <w:tc>
          <w:tcPr>
            <w:tcW w:w="2866" w:type="dxa"/>
          </w:tcPr>
          <w:p w:rsidR="00386982" w:rsidRDefault="00386982" w:rsidP="005B678C"/>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预留一</w:t>
            </w:r>
          </w:p>
        </w:tc>
        <w:tc>
          <w:tcPr>
            <w:tcW w:w="1701" w:type="dxa"/>
          </w:tcPr>
          <w:p w:rsidR="005B678C" w:rsidRDefault="005B678C" w:rsidP="005B678C">
            <w:r>
              <w:rPr>
                <w:rFonts w:hint="eastAsia"/>
              </w:rPr>
              <w:t>Attribution1</w:t>
            </w:r>
          </w:p>
        </w:tc>
        <w:tc>
          <w:tcPr>
            <w:tcW w:w="2866" w:type="dxa"/>
          </w:tcPr>
          <w:p w:rsidR="005B678C" w:rsidRDefault="005B678C" w:rsidP="005B678C"/>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预留二</w:t>
            </w:r>
          </w:p>
        </w:tc>
        <w:tc>
          <w:tcPr>
            <w:tcW w:w="1701" w:type="dxa"/>
          </w:tcPr>
          <w:p w:rsidR="005B678C" w:rsidRDefault="005B678C" w:rsidP="005B678C">
            <w:r>
              <w:rPr>
                <w:rFonts w:hint="eastAsia"/>
              </w:rPr>
              <w:t>Attribution2</w:t>
            </w:r>
          </w:p>
        </w:tc>
        <w:tc>
          <w:tcPr>
            <w:tcW w:w="2866" w:type="dxa"/>
          </w:tcPr>
          <w:p w:rsidR="005B678C" w:rsidRDefault="005B678C" w:rsidP="005B678C"/>
        </w:tc>
      </w:tr>
      <w:tr w:rsidR="005B678C" w:rsidTr="003657D7">
        <w:trPr>
          <w:jc w:val="center"/>
        </w:trPr>
        <w:tc>
          <w:tcPr>
            <w:tcW w:w="1129" w:type="dxa"/>
          </w:tcPr>
          <w:p w:rsidR="005B678C" w:rsidRDefault="005B678C" w:rsidP="005B678C"/>
        </w:tc>
        <w:tc>
          <w:tcPr>
            <w:tcW w:w="1560" w:type="dxa"/>
          </w:tcPr>
          <w:p w:rsidR="005B678C" w:rsidRDefault="005B678C" w:rsidP="005B678C">
            <w:r>
              <w:rPr>
                <w:rFonts w:hint="eastAsia"/>
              </w:rPr>
              <w:t>预留三</w:t>
            </w:r>
          </w:p>
        </w:tc>
        <w:tc>
          <w:tcPr>
            <w:tcW w:w="1701" w:type="dxa"/>
          </w:tcPr>
          <w:p w:rsidR="005B678C" w:rsidRDefault="005B678C" w:rsidP="005B678C">
            <w:r>
              <w:rPr>
                <w:rFonts w:hint="eastAsia"/>
              </w:rPr>
              <w:t>Attribution3</w:t>
            </w:r>
          </w:p>
        </w:tc>
        <w:tc>
          <w:tcPr>
            <w:tcW w:w="2866" w:type="dxa"/>
          </w:tcPr>
          <w:p w:rsidR="005B678C" w:rsidRDefault="005B678C" w:rsidP="005B678C"/>
        </w:tc>
      </w:tr>
    </w:tbl>
    <w:p w:rsidR="003069B6" w:rsidRDefault="00F87BCA" w:rsidP="00F87BCA">
      <w:pPr>
        <w:pStyle w:val="3"/>
      </w:pPr>
      <w:r>
        <w:rPr>
          <w:rFonts w:hint="eastAsia"/>
        </w:rPr>
        <w:t>2.</w:t>
      </w:r>
      <w:r>
        <w:t>2</w:t>
      </w:r>
      <w:r>
        <w:rPr>
          <w:rFonts w:hint="eastAsia"/>
        </w:rPr>
        <w:t>.</w:t>
      </w:r>
      <w:r>
        <w:t xml:space="preserve">2 </w:t>
      </w:r>
      <w:r>
        <w:rPr>
          <w:rFonts w:hint="eastAsia"/>
        </w:rPr>
        <w:t>数据</w:t>
      </w:r>
      <w:r w:rsidR="005B678C">
        <w:rPr>
          <w:rFonts w:hint="eastAsia"/>
        </w:rPr>
        <w:t>处理</w:t>
      </w:r>
      <w:r>
        <w:rPr>
          <w:rFonts w:hint="eastAsia"/>
        </w:rPr>
        <w:t>流程模型表</w:t>
      </w:r>
    </w:p>
    <w:tbl>
      <w:tblPr>
        <w:tblStyle w:val="a9"/>
        <w:tblW w:w="0" w:type="auto"/>
        <w:jc w:val="center"/>
        <w:tblLook w:val="04A0" w:firstRow="1" w:lastRow="0" w:firstColumn="1" w:lastColumn="0" w:noHBand="0" w:noVBand="1"/>
      </w:tblPr>
      <w:tblGrid>
        <w:gridCol w:w="1129"/>
        <w:gridCol w:w="1560"/>
        <w:gridCol w:w="1701"/>
        <w:gridCol w:w="2866"/>
      </w:tblGrid>
      <w:tr w:rsidR="004253F5" w:rsidTr="00DE7A16">
        <w:trPr>
          <w:jc w:val="center"/>
        </w:trPr>
        <w:tc>
          <w:tcPr>
            <w:tcW w:w="2689" w:type="dxa"/>
            <w:gridSpan w:val="2"/>
          </w:tcPr>
          <w:p w:rsidR="004253F5" w:rsidRDefault="004253F5" w:rsidP="00DE7A16">
            <w:pPr>
              <w:jc w:val="center"/>
            </w:pPr>
            <w:r>
              <w:rPr>
                <w:rFonts w:hint="eastAsia"/>
              </w:rPr>
              <w:t>数据</w:t>
            </w:r>
            <w:r w:rsidR="00C74E39">
              <w:rPr>
                <w:rFonts w:hint="eastAsia"/>
              </w:rPr>
              <w:t>处理</w:t>
            </w:r>
            <w:r w:rsidR="00392285">
              <w:rPr>
                <w:rFonts w:hint="eastAsia"/>
              </w:rPr>
              <w:t>流程模型表</w:t>
            </w:r>
          </w:p>
        </w:tc>
        <w:tc>
          <w:tcPr>
            <w:tcW w:w="4567" w:type="dxa"/>
            <w:gridSpan w:val="2"/>
          </w:tcPr>
          <w:p w:rsidR="004253F5" w:rsidRDefault="00904275" w:rsidP="00904275">
            <w:r>
              <w:t>DataProcessModel</w:t>
            </w:r>
          </w:p>
        </w:tc>
      </w:tr>
      <w:tr w:rsidR="004253F5" w:rsidTr="00DE7A16">
        <w:trPr>
          <w:jc w:val="center"/>
        </w:trPr>
        <w:tc>
          <w:tcPr>
            <w:tcW w:w="1129" w:type="dxa"/>
          </w:tcPr>
          <w:p w:rsidR="004253F5" w:rsidRDefault="004253F5" w:rsidP="00DE7A16">
            <w:pPr>
              <w:jc w:val="center"/>
            </w:pPr>
            <w:r>
              <w:rPr>
                <w:rFonts w:hint="eastAsia"/>
              </w:rPr>
              <w:t>序号</w:t>
            </w:r>
          </w:p>
        </w:tc>
        <w:tc>
          <w:tcPr>
            <w:tcW w:w="1560" w:type="dxa"/>
          </w:tcPr>
          <w:p w:rsidR="004253F5" w:rsidRDefault="004253F5" w:rsidP="00DE7A16">
            <w:pPr>
              <w:jc w:val="center"/>
            </w:pPr>
            <w:r>
              <w:rPr>
                <w:rFonts w:hint="eastAsia"/>
              </w:rPr>
              <w:t>中文名称</w:t>
            </w:r>
          </w:p>
        </w:tc>
        <w:tc>
          <w:tcPr>
            <w:tcW w:w="1701" w:type="dxa"/>
          </w:tcPr>
          <w:p w:rsidR="004253F5" w:rsidRDefault="004253F5" w:rsidP="00DE7A16">
            <w:pPr>
              <w:jc w:val="center"/>
            </w:pPr>
            <w:r>
              <w:rPr>
                <w:rFonts w:hint="eastAsia"/>
              </w:rPr>
              <w:t>英文名称</w:t>
            </w:r>
          </w:p>
        </w:tc>
        <w:tc>
          <w:tcPr>
            <w:tcW w:w="2866" w:type="dxa"/>
          </w:tcPr>
          <w:p w:rsidR="004253F5" w:rsidRDefault="004253F5" w:rsidP="00DE7A16">
            <w:pPr>
              <w:jc w:val="center"/>
            </w:pPr>
            <w:r>
              <w:rPr>
                <w:rFonts w:hint="eastAsia"/>
              </w:rPr>
              <w:t>备注</w:t>
            </w:r>
          </w:p>
        </w:tc>
      </w:tr>
      <w:tr w:rsidR="00E6032C" w:rsidTr="00DE7A16">
        <w:trPr>
          <w:jc w:val="center"/>
        </w:trPr>
        <w:tc>
          <w:tcPr>
            <w:tcW w:w="1129" w:type="dxa"/>
          </w:tcPr>
          <w:p w:rsidR="00E6032C" w:rsidRDefault="00E6032C" w:rsidP="00E6032C"/>
        </w:tc>
        <w:tc>
          <w:tcPr>
            <w:tcW w:w="1560" w:type="dxa"/>
          </w:tcPr>
          <w:p w:rsidR="00E6032C" w:rsidRDefault="00E6032C" w:rsidP="00E6032C">
            <w:r>
              <w:rPr>
                <w:rFonts w:hint="eastAsia"/>
              </w:rPr>
              <w:t>序列号</w:t>
            </w:r>
          </w:p>
        </w:tc>
        <w:tc>
          <w:tcPr>
            <w:tcW w:w="1701" w:type="dxa"/>
          </w:tcPr>
          <w:p w:rsidR="00E6032C" w:rsidRDefault="000360CC" w:rsidP="00E6032C">
            <w:r>
              <w:rPr>
                <w:rFonts w:hint="eastAsia"/>
              </w:rPr>
              <w:t>S</w:t>
            </w:r>
            <w:r>
              <w:t>erialNo</w:t>
            </w:r>
          </w:p>
        </w:tc>
        <w:tc>
          <w:tcPr>
            <w:tcW w:w="2866" w:type="dxa"/>
          </w:tcPr>
          <w:p w:rsidR="00E6032C" w:rsidRDefault="00E6032C" w:rsidP="00E6032C">
            <w:r>
              <w:rPr>
                <w:rFonts w:hint="eastAsia"/>
              </w:rPr>
              <w:t>主键</w:t>
            </w:r>
          </w:p>
        </w:tc>
      </w:tr>
      <w:tr w:rsidR="005B678C" w:rsidTr="00DE7A16">
        <w:trPr>
          <w:jc w:val="center"/>
        </w:trPr>
        <w:tc>
          <w:tcPr>
            <w:tcW w:w="1129" w:type="dxa"/>
          </w:tcPr>
          <w:p w:rsidR="005B678C" w:rsidRDefault="005B678C" w:rsidP="005B678C"/>
        </w:tc>
        <w:tc>
          <w:tcPr>
            <w:tcW w:w="1560" w:type="dxa"/>
          </w:tcPr>
          <w:p w:rsidR="005B678C" w:rsidRDefault="00F516F2" w:rsidP="005B678C">
            <w:r>
              <w:rPr>
                <w:rFonts w:hint="eastAsia"/>
              </w:rPr>
              <w:t>机构类型</w:t>
            </w:r>
          </w:p>
        </w:tc>
        <w:tc>
          <w:tcPr>
            <w:tcW w:w="1701" w:type="dxa"/>
          </w:tcPr>
          <w:p w:rsidR="005B678C" w:rsidRDefault="005B678C" w:rsidP="00F516F2">
            <w:r>
              <w:rPr>
                <w:rFonts w:hint="eastAsia"/>
              </w:rPr>
              <w:t>Bank</w:t>
            </w:r>
            <w:r w:rsidR="00F516F2">
              <w:t>Type</w:t>
            </w:r>
          </w:p>
        </w:tc>
        <w:tc>
          <w:tcPr>
            <w:tcW w:w="2866" w:type="dxa"/>
          </w:tcPr>
          <w:p w:rsidR="005B678C" w:rsidRDefault="005B678C" w:rsidP="005B678C"/>
        </w:tc>
      </w:tr>
      <w:tr w:rsidR="00F516F2" w:rsidTr="00DE7A16">
        <w:trPr>
          <w:jc w:val="center"/>
        </w:trPr>
        <w:tc>
          <w:tcPr>
            <w:tcW w:w="1129" w:type="dxa"/>
          </w:tcPr>
          <w:p w:rsidR="00F516F2" w:rsidRPr="00F516F2" w:rsidRDefault="00F516F2" w:rsidP="005B678C">
            <w:pPr>
              <w:rPr>
                <w:highlight w:val="green"/>
              </w:rPr>
            </w:pPr>
          </w:p>
        </w:tc>
        <w:tc>
          <w:tcPr>
            <w:tcW w:w="1560" w:type="dxa"/>
          </w:tcPr>
          <w:p w:rsidR="00F516F2" w:rsidRPr="00F516F2" w:rsidRDefault="00F516F2" w:rsidP="005B678C">
            <w:pPr>
              <w:rPr>
                <w:highlight w:val="green"/>
              </w:rPr>
            </w:pPr>
            <w:r w:rsidRPr="00F516F2">
              <w:rPr>
                <w:rFonts w:hint="eastAsia"/>
                <w:highlight w:val="green"/>
              </w:rPr>
              <w:t>机构号</w:t>
            </w:r>
          </w:p>
        </w:tc>
        <w:tc>
          <w:tcPr>
            <w:tcW w:w="1701" w:type="dxa"/>
          </w:tcPr>
          <w:p w:rsidR="00F516F2" w:rsidRPr="00F516F2" w:rsidRDefault="00F516F2" w:rsidP="005B678C">
            <w:pPr>
              <w:rPr>
                <w:highlight w:val="green"/>
              </w:rPr>
            </w:pPr>
            <w:r w:rsidRPr="00F516F2">
              <w:rPr>
                <w:rFonts w:hint="eastAsia"/>
                <w:highlight w:val="green"/>
              </w:rPr>
              <w:t>BankId</w:t>
            </w:r>
          </w:p>
        </w:tc>
        <w:tc>
          <w:tcPr>
            <w:tcW w:w="2866" w:type="dxa"/>
          </w:tcPr>
          <w:p w:rsidR="00F516F2" w:rsidRPr="00F516F2" w:rsidRDefault="009E68F0" w:rsidP="005B678C">
            <w:pPr>
              <w:rPr>
                <w:highlight w:val="green"/>
              </w:rPr>
            </w:pPr>
            <w:r>
              <w:rPr>
                <w:rFonts w:hint="eastAsia"/>
                <w:highlight w:val="green"/>
              </w:rPr>
              <w:t>配置</w:t>
            </w:r>
            <w:r w:rsidR="005D7AA2">
              <w:rPr>
                <w:rFonts w:hint="eastAsia"/>
                <w:highlight w:val="green"/>
              </w:rPr>
              <w:t>会</w:t>
            </w:r>
            <w:r>
              <w:rPr>
                <w:rFonts w:hint="eastAsia"/>
                <w:highlight w:val="green"/>
              </w:rPr>
              <w:t>麻烦</w:t>
            </w:r>
          </w:p>
        </w:tc>
      </w:tr>
      <w:tr w:rsidR="005B678C" w:rsidTr="00DE7A16">
        <w:trPr>
          <w:jc w:val="center"/>
        </w:trPr>
        <w:tc>
          <w:tcPr>
            <w:tcW w:w="1129" w:type="dxa"/>
          </w:tcPr>
          <w:p w:rsidR="005B678C" w:rsidRDefault="005B678C" w:rsidP="005B678C"/>
        </w:tc>
        <w:tc>
          <w:tcPr>
            <w:tcW w:w="1560" w:type="dxa"/>
          </w:tcPr>
          <w:p w:rsidR="005B678C" w:rsidRDefault="005B678C" w:rsidP="005B678C">
            <w:r>
              <w:rPr>
                <w:rFonts w:hint="eastAsia"/>
              </w:rPr>
              <w:t>模型</w:t>
            </w:r>
            <w:r>
              <w:rPr>
                <w:rFonts w:hint="eastAsia"/>
              </w:rPr>
              <w:t>I</w:t>
            </w:r>
            <w:r>
              <w:t>D</w:t>
            </w:r>
          </w:p>
        </w:tc>
        <w:tc>
          <w:tcPr>
            <w:tcW w:w="1701" w:type="dxa"/>
          </w:tcPr>
          <w:p w:rsidR="005B678C" w:rsidRDefault="005B678C" w:rsidP="005B678C">
            <w:r>
              <w:rPr>
                <w:rFonts w:hint="eastAsia"/>
              </w:rPr>
              <w:t>Model</w:t>
            </w:r>
            <w:r>
              <w:t>I</w:t>
            </w:r>
            <w:r>
              <w:rPr>
                <w:rFonts w:hint="eastAsia"/>
              </w:rPr>
              <w:t>d</w:t>
            </w:r>
          </w:p>
        </w:tc>
        <w:tc>
          <w:tcPr>
            <w:tcW w:w="2866" w:type="dxa"/>
          </w:tcPr>
          <w:p w:rsidR="005B678C" w:rsidRDefault="005B678C" w:rsidP="005B678C"/>
        </w:tc>
      </w:tr>
      <w:tr w:rsidR="00F516F2" w:rsidTr="00DE7A16">
        <w:trPr>
          <w:jc w:val="center"/>
        </w:trPr>
        <w:tc>
          <w:tcPr>
            <w:tcW w:w="1129" w:type="dxa"/>
          </w:tcPr>
          <w:p w:rsidR="00F516F2" w:rsidRDefault="00F516F2" w:rsidP="005B678C"/>
        </w:tc>
        <w:tc>
          <w:tcPr>
            <w:tcW w:w="1560" w:type="dxa"/>
          </w:tcPr>
          <w:p w:rsidR="00F516F2" w:rsidRDefault="00A642FA" w:rsidP="005B678C">
            <w:r>
              <w:rPr>
                <w:rFonts w:hint="eastAsia"/>
              </w:rPr>
              <w:t>任务</w:t>
            </w:r>
            <w:r w:rsidR="00F516F2">
              <w:rPr>
                <w:rFonts w:hint="eastAsia"/>
              </w:rPr>
              <w:t>阶段</w:t>
            </w:r>
          </w:p>
        </w:tc>
        <w:tc>
          <w:tcPr>
            <w:tcW w:w="1701" w:type="dxa"/>
          </w:tcPr>
          <w:p w:rsidR="00F516F2" w:rsidRDefault="003451A8" w:rsidP="005B678C">
            <w:r>
              <w:t>TaskStage</w:t>
            </w:r>
          </w:p>
        </w:tc>
        <w:tc>
          <w:tcPr>
            <w:tcW w:w="2866" w:type="dxa"/>
          </w:tcPr>
          <w:p w:rsidR="00F516F2" w:rsidRDefault="00F516F2" w:rsidP="005B678C"/>
        </w:tc>
      </w:tr>
      <w:tr w:rsidR="005B678C" w:rsidTr="00DE7A16">
        <w:trPr>
          <w:jc w:val="center"/>
        </w:trPr>
        <w:tc>
          <w:tcPr>
            <w:tcW w:w="1129" w:type="dxa"/>
          </w:tcPr>
          <w:p w:rsidR="005B678C" w:rsidRDefault="005B678C" w:rsidP="005B678C"/>
        </w:tc>
        <w:tc>
          <w:tcPr>
            <w:tcW w:w="1560" w:type="dxa"/>
          </w:tcPr>
          <w:p w:rsidR="005B678C" w:rsidRDefault="005B678C" w:rsidP="005B678C">
            <w:r>
              <w:rPr>
                <w:rFonts w:hint="eastAsia"/>
              </w:rPr>
              <w:t>创建时间</w:t>
            </w:r>
          </w:p>
        </w:tc>
        <w:tc>
          <w:tcPr>
            <w:tcW w:w="1701" w:type="dxa"/>
          </w:tcPr>
          <w:p w:rsidR="005B678C" w:rsidRDefault="005B678C" w:rsidP="005B678C">
            <w:r>
              <w:rPr>
                <w:rFonts w:hint="eastAsia"/>
              </w:rPr>
              <w:t>CreateTime</w:t>
            </w:r>
          </w:p>
        </w:tc>
        <w:tc>
          <w:tcPr>
            <w:tcW w:w="2866" w:type="dxa"/>
          </w:tcPr>
          <w:p w:rsidR="005B678C" w:rsidRDefault="005B678C" w:rsidP="005B678C"/>
        </w:tc>
      </w:tr>
      <w:tr w:rsidR="0062214C" w:rsidTr="00DE7A16">
        <w:trPr>
          <w:jc w:val="center"/>
        </w:trPr>
        <w:tc>
          <w:tcPr>
            <w:tcW w:w="1129" w:type="dxa"/>
          </w:tcPr>
          <w:p w:rsidR="0062214C" w:rsidRDefault="0062214C" w:rsidP="005B678C"/>
        </w:tc>
        <w:tc>
          <w:tcPr>
            <w:tcW w:w="1560" w:type="dxa"/>
          </w:tcPr>
          <w:p w:rsidR="0062214C" w:rsidRDefault="0062214C" w:rsidP="005B678C">
            <w:r>
              <w:rPr>
                <w:rFonts w:hint="eastAsia"/>
              </w:rPr>
              <w:t>备注</w:t>
            </w:r>
          </w:p>
        </w:tc>
        <w:tc>
          <w:tcPr>
            <w:tcW w:w="1701" w:type="dxa"/>
          </w:tcPr>
          <w:p w:rsidR="0062214C" w:rsidRDefault="0062214C" w:rsidP="005B678C">
            <w:r>
              <w:t>R</w:t>
            </w:r>
            <w:r>
              <w:rPr>
                <w:rFonts w:hint="eastAsia"/>
              </w:rPr>
              <w:t>e</w:t>
            </w:r>
            <w:r>
              <w:t>mark</w:t>
            </w:r>
          </w:p>
        </w:tc>
        <w:tc>
          <w:tcPr>
            <w:tcW w:w="2866" w:type="dxa"/>
          </w:tcPr>
          <w:p w:rsidR="0062214C" w:rsidRDefault="0062214C" w:rsidP="005B678C"/>
        </w:tc>
      </w:tr>
      <w:tr w:rsidR="005B678C" w:rsidTr="00DE7A16">
        <w:trPr>
          <w:jc w:val="center"/>
        </w:trPr>
        <w:tc>
          <w:tcPr>
            <w:tcW w:w="1129" w:type="dxa"/>
          </w:tcPr>
          <w:p w:rsidR="005B678C" w:rsidRDefault="005B678C" w:rsidP="005B678C"/>
        </w:tc>
        <w:tc>
          <w:tcPr>
            <w:tcW w:w="1560" w:type="dxa"/>
          </w:tcPr>
          <w:p w:rsidR="005B678C" w:rsidRDefault="005B678C" w:rsidP="005B678C">
            <w:r>
              <w:rPr>
                <w:rFonts w:hint="eastAsia"/>
              </w:rPr>
              <w:t>预留一</w:t>
            </w:r>
          </w:p>
        </w:tc>
        <w:tc>
          <w:tcPr>
            <w:tcW w:w="1701" w:type="dxa"/>
          </w:tcPr>
          <w:p w:rsidR="005B678C" w:rsidRDefault="005B678C" w:rsidP="005B678C">
            <w:r>
              <w:rPr>
                <w:rFonts w:hint="eastAsia"/>
              </w:rPr>
              <w:t>Attribution1</w:t>
            </w:r>
          </w:p>
        </w:tc>
        <w:tc>
          <w:tcPr>
            <w:tcW w:w="2866" w:type="dxa"/>
          </w:tcPr>
          <w:p w:rsidR="005B678C" w:rsidRDefault="005B678C" w:rsidP="005B678C"/>
        </w:tc>
      </w:tr>
      <w:tr w:rsidR="005B678C" w:rsidTr="00DE7A16">
        <w:trPr>
          <w:jc w:val="center"/>
        </w:trPr>
        <w:tc>
          <w:tcPr>
            <w:tcW w:w="1129" w:type="dxa"/>
          </w:tcPr>
          <w:p w:rsidR="005B678C" w:rsidRDefault="005B678C" w:rsidP="005B678C">
            <w:pPr>
              <w:tabs>
                <w:tab w:val="left" w:pos="870"/>
              </w:tabs>
            </w:pPr>
          </w:p>
        </w:tc>
        <w:tc>
          <w:tcPr>
            <w:tcW w:w="1560" w:type="dxa"/>
          </w:tcPr>
          <w:p w:rsidR="005B678C" w:rsidRDefault="005B678C" w:rsidP="005B678C">
            <w:r>
              <w:rPr>
                <w:rFonts w:hint="eastAsia"/>
              </w:rPr>
              <w:t>预留二</w:t>
            </w:r>
          </w:p>
        </w:tc>
        <w:tc>
          <w:tcPr>
            <w:tcW w:w="1701" w:type="dxa"/>
          </w:tcPr>
          <w:p w:rsidR="005B678C" w:rsidRDefault="005B678C" w:rsidP="005B678C">
            <w:r>
              <w:rPr>
                <w:rFonts w:hint="eastAsia"/>
              </w:rPr>
              <w:t>Attribution2</w:t>
            </w:r>
          </w:p>
        </w:tc>
        <w:tc>
          <w:tcPr>
            <w:tcW w:w="2866" w:type="dxa"/>
          </w:tcPr>
          <w:p w:rsidR="005B678C" w:rsidRDefault="005B678C" w:rsidP="005B678C"/>
        </w:tc>
      </w:tr>
      <w:tr w:rsidR="005B678C" w:rsidTr="00DE7A16">
        <w:trPr>
          <w:jc w:val="center"/>
        </w:trPr>
        <w:tc>
          <w:tcPr>
            <w:tcW w:w="1129" w:type="dxa"/>
          </w:tcPr>
          <w:p w:rsidR="005B678C" w:rsidRDefault="005B678C" w:rsidP="005B678C"/>
        </w:tc>
        <w:tc>
          <w:tcPr>
            <w:tcW w:w="1560" w:type="dxa"/>
          </w:tcPr>
          <w:p w:rsidR="005B678C" w:rsidRDefault="005B678C" w:rsidP="005B678C">
            <w:r>
              <w:rPr>
                <w:rFonts w:hint="eastAsia"/>
              </w:rPr>
              <w:t>预留三</w:t>
            </w:r>
          </w:p>
        </w:tc>
        <w:tc>
          <w:tcPr>
            <w:tcW w:w="1701" w:type="dxa"/>
          </w:tcPr>
          <w:p w:rsidR="005B678C" w:rsidRDefault="005B678C" w:rsidP="005B678C">
            <w:r>
              <w:rPr>
                <w:rFonts w:hint="eastAsia"/>
              </w:rPr>
              <w:t>Attribution3</w:t>
            </w:r>
          </w:p>
        </w:tc>
        <w:tc>
          <w:tcPr>
            <w:tcW w:w="2866" w:type="dxa"/>
          </w:tcPr>
          <w:p w:rsidR="005B678C" w:rsidRDefault="005B678C" w:rsidP="005B678C"/>
        </w:tc>
      </w:tr>
    </w:tbl>
    <w:p w:rsidR="00B00D03" w:rsidRDefault="0013026B" w:rsidP="00905CB1">
      <w:pPr>
        <w:pStyle w:val="2"/>
      </w:pPr>
      <w:r>
        <w:rPr>
          <w:rFonts w:hint="eastAsia"/>
        </w:rPr>
        <w:t>2.</w:t>
      </w:r>
      <w:r>
        <w:t>3</w:t>
      </w:r>
      <w:r w:rsidR="007E4E3A">
        <w:rPr>
          <w:rFonts w:hint="eastAsia"/>
        </w:rPr>
        <w:t>主要</w:t>
      </w:r>
      <w:r>
        <w:rPr>
          <w:rFonts w:hint="eastAsia"/>
        </w:rPr>
        <w:t>阶段定义</w:t>
      </w:r>
      <w:r w:rsidR="0040593F">
        <w:tab/>
      </w:r>
    </w:p>
    <w:p w:rsidR="00905CB1" w:rsidRPr="00905CB1" w:rsidRDefault="00905CB1" w:rsidP="00905CB1">
      <w:pPr>
        <w:pStyle w:val="3"/>
      </w:pPr>
      <w:r>
        <w:t>2</w:t>
      </w:r>
      <w:r>
        <w:rPr>
          <w:rFonts w:hint="eastAsia"/>
        </w:rPr>
        <w:t>.3.</w:t>
      </w:r>
      <w:r>
        <w:t xml:space="preserve">1 </w:t>
      </w:r>
      <w:r w:rsidR="00AB365D">
        <w:rPr>
          <w:rFonts w:hint="eastAsia"/>
        </w:rPr>
        <w:t>诉讼结构化产品主要阶段定义</w:t>
      </w:r>
    </w:p>
    <w:tbl>
      <w:tblPr>
        <w:tblStyle w:val="a9"/>
        <w:tblW w:w="8784" w:type="dxa"/>
        <w:jc w:val="center"/>
        <w:tblLook w:val="04A0" w:firstRow="1" w:lastRow="0" w:firstColumn="1" w:lastColumn="0" w:noHBand="0" w:noVBand="1"/>
      </w:tblPr>
      <w:tblGrid>
        <w:gridCol w:w="704"/>
        <w:gridCol w:w="1701"/>
        <w:gridCol w:w="5670"/>
        <w:gridCol w:w="709"/>
      </w:tblGrid>
      <w:tr w:rsidR="00B00D03" w:rsidTr="00E738B9">
        <w:trPr>
          <w:jc w:val="center"/>
        </w:trPr>
        <w:tc>
          <w:tcPr>
            <w:tcW w:w="8784" w:type="dxa"/>
            <w:gridSpan w:val="4"/>
          </w:tcPr>
          <w:p w:rsidR="00B00D03" w:rsidRDefault="00B00D03" w:rsidP="00B00D03">
            <w:pPr>
              <w:jc w:val="center"/>
            </w:pPr>
            <w:r>
              <w:rPr>
                <w:rFonts w:hint="eastAsia"/>
              </w:rPr>
              <w:t>数据处理流程主要阶段定义</w:t>
            </w:r>
          </w:p>
        </w:tc>
      </w:tr>
      <w:tr w:rsidR="00E738B9" w:rsidTr="00EE4CEE">
        <w:trPr>
          <w:jc w:val="center"/>
        </w:trPr>
        <w:tc>
          <w:tcPr>
            <w:tcW w:w="704" w:type="dxa"/>
          </w:tcPr>
          <w:p w:rsidR="00B00D03" w:rsidRDefault="00B00D03" w:rsidP="00290CA3">
            <w:pPr>
              <w:jc w:val="center"/>
            </w:pPr>
            <w:r>
              <w:rPr>
                <w:rFonts w:hint="eastAsia"/>
              </w:rPr>
              <w:t>序号</w:t>
            </w:r>
          </w:p>
        </w:tc>
        <w:tc>
          <w:tcPr>
            <w:tcW w:w="1701" w:type="dxa"/>
          </w:tcPr>
          <w:p w:rsidR="00B00D03" w:rsidRDefault="00B00D03" w:rsidP="00290CA3">
            <w:pPr>
              <w:jc w:val="center"/>
            </w:pPr>
            <w:r>
              <w:rPr>
                <w:rFonts w:hint="eastAsia"/>
              </w:rPr>
              <w:t>阶段名称</w:t>
            </w:r>
          </w:p>
        </w:tc>
        <w:tc>
          <w:tcPr>
            <w:tcW w:w="5670" w:type="dxa"/>
          </w:tcPr>
          <w:p w:rsidR="00B00D03" w:rsidRDefault="002209BB" w:rsidP="00290CA3">
            <w:pPr>
              <w:jc w:val="center"/>
            </w:pPr>
            <w:r>
              <w:rPr>
                <w:rFonts w:hint="eastAsia"/>
              </w:rPr>
              <w:t>具体说明</w:t>
            </w:r>
          </w:p>
        </w:tc>
        <w:tc>
          <w:tcPr>
            <w:tcW w:w="709" w:type="dxa"/>
          </w:tcPr>
          <w:p w:rsidR="00B00D03" w:rsidRDefault="00B00D03" w:rsidP="00290CA3">
            <w:pPr>
              <w:jc w:val="center"/>
            </w:pPr>
            <w:r>
              <w:rPr>
                <w:rFonts w:hint="eastAsia"/>
              </w:rPr>
              <w:t>前置</w:t>
            </w:r>
          </w:p>
        </w:tc>
      </w:tr>
      <w:tr w:rsidR="00E738B9" w:rsidTr="00EE4CEE">
        <w:trPr>
          <w:jc w:val="center"/>
        </w:trPr>
        <w:tc>
          <w:tcPr>
            <w:tcW w:w="704" w:type="dxa"/>
          </w:tcPr>
          <w:p w:rsidR="00B00D03" w:rsidRDefault="00B00D03" w:rsidP="003D5912">
            <w:pPr>
              <w:jc w:val="center"/>
            </w:pPr>
            <w:r>
              <w:rPr>
                <w:rFonts w:hint="eastAsia"/>
              </w:rPr>
              <w:t>1</w:t>
            </w:r>
          </w:p>
        </w:tc>
        <w:tc>
          <w:tcPr>
            <w:tcW w:w="1701" w:type="dxa"/>
          </w:tcPr>
          <w:p w:rsidR="00B00D03" w:rsidRDefault="002F0531" w:rsidP="00290CA3">
            <w:r>
              <w:rPr>
                <w:rFonts w:hint="eastAsia"/>
              </w:rPr>
              <w:t>任务初始化</w:t>
            </w:r>
          </w:p>
        </w:tc>
        <w:tc>
          <w:tcPr>
            <w:tcW w:w="5670" w:type="dxa"/>
          </w:tcPr>
          <w:p w:rsidR="00B00D03" w:rsidRDefault="00747F01" w:rsidP="00D039BE">
            <w:r>
              <w:rPr>
                <w:rFonts w:hint="eastAsia"/>
              </w:rPr>
              <w:t>一级监控根据机构初始化</w:t>
            </w:r>
            <w:r w:rsidR="00D039BE">
              <w:rPr>
                <w:rFonts w:hint="eastAsia"/>
              </w:rPr>
              <w:t>数据处理流程</w:t>
            </w:r>
            <w:r>
              <w:rPr>
                <w:rFonts w:hint="eastAsia"/>
              </w:rPr>
              <w:t>表</w:t>
            </w:r>
            <w:ins w:id="18" w:author="amarsoft" w:date="2016-12-28T13:44:00Z">
              <w:r w:rsidR="00836564">
                <w:rPr>
                  <w:rFonts w:hint="eastAsia"/>
                </w:rPr>
                <w:t>。</w:t>
              </w:r>
            </w:ins>
          </w:p>
        </w:tc>
        <w:tc>
          <w:tcPr>
            <w:tcW w:w="709" w:type="dxa"/>
          </w:tcPr>
          <w:p w:rsidR="00B00D03" w:rsidRDefault="00232300" w:rsidP="00290CA3">
            <w:r>
              <w:rPr>
                <w:rFonts w:hint="eastAsia"/>
              </w:rPr>
              <w:t>无</w:t>
            </w:r>
          </w:p>
        </w:tc>
      </w:tr>
      <w:tr w:rsidR="009C7407" w:rsidTr="00EE4CEE">
        <w:trPr>
          <w:jc w:val="center"/>
        </w:trPr>
        <w:tc>
          <w:tcPr>
            <w:tcW w:w="704" w:type="dxa"/>
          </w:tcPr>
          <w:p w:rsidR="009C7407" w:rsidRDefault="009C7407" w:rsidP="003D5912">
            <w:pPr>
              <w:jc w:val="center"/>
            </w:pPr>
            <w:r>
              <w:rPr>
                <w:rFonts w:hint="eastAsia"/>
              </w:rPr>
              <w:t>2</w:t>
            </w:r>
          </w:p>
        </w:tc>
        <w:tc>
          <w:tcPr>
            <w:tcW w:w="1701" w:type="dxa"/>
          </w:tcPr>
          <w:p w:rsidR="009C7407" w:rsidRDefault="009C7407" w:rsidP="00290CA3">
            <w:r>
              <w:rPr>
                <w:rFonts w:hint="eastAsia"/>
              </w:rPr>
              <w:t>诉讼数据采集</w:t>
            </w:r>
          </w:p>
        </w:tc>
        <w:tc>
          <w:tcPr>
            <w:tcW w:w="5670" w:type="dxa"/>
          </w:tcPr>
          <w:p w:rsidR="009C7407" w:rsidRDefault="00734571" w:rsidP="00290CA3">
            <w:r>
              <w:rPr>
                <w:rFonts w:hint="eastAsia"/>
              </w:rPr>
              <w:t>实时爬虫程序</w:t>
            </w:r>
            <w:r w:rsidR="009C7407">
              <w:rPr>
                <w:rFonts w:hint="eastAsia"/>
              </w:rPr>
              <w:t>依据机构</w:t>
            </w:r>
            <w:r w:rsidR="00A83AB0">
              <w:rPr>
                <w:rFonts w:hint="eastAsia"/>
              </w:rPr>
              <w:t>下的任务名单表</w:t>
            </w:r>
            <w:ins w:id="19" w:author="amarsoft" w:date="2016-12-28T13:26:00Z">
              <w:r w:rsidR="00164DCE">
                <w:rPr>
                  <w:rFonts w:hint="eastAsia"/>
                </w:rPr>
                <w:t>中</w:t>
              </w:r>
            </w:ins>
            <w:r w:rsidR="009C7407">
              <w:rPr>
                <w:rFonts w:hint="eastAsia"/>
              </w:rPr>
              <w:t>企业名单和指定爬取网站采集数据</w:t>
            </w:r>
            <w:ins w:id="20" w:author="amarsoft" w:date="2016-12-28T13:44:00Z">
              <w:r w:rsidR="00836564">
                <w:rPr>
                  <w:rFonts w:hint="eastAsia"/>
                </w:rPr>
                <w:t>。</w:t>
              </w:r>
            </w:ins>
          </w:p>
        </w:tc>
        <w:tc>
          <w:tcPr>
            <w:tcW w:w="709" w:type="dxa"/>
          </w:tcPr>
          <w:p w:rsidR="009C7407" w:rsidRDefault="00A83AB0" w:rsidP="00290CA3">
            <w:r>
              <w:rPr>
                <w:rFonts w:hint="eastAsia"/>
              </w:rPr>
              <w:t>1</w:t>
            </w:r>
          </w:p>
        </w:tc>
      </w:tr>
      <w:tr w:rsidR="00E738B9" w:rsidTr="00EE4CEE">
        <w:trPr>
          <w:jc w:val="center"/>
        </w:trPr>
        <w:tc>
          <w:tcPr>
            <w:tcW w:w="704" w:type="dxa"/>
          </w:tcPr>
          <w:p w:rsidR="00B00D03" w:rsidRDefault="00825B6A" w:rsidP="003D5912">
            <w:pPr>
              <w:jc w:val="center"/>
            </w:pPr>
            <w:r>
              <w:rPr>
                <w:rFonts w:hint="eastAsia"/>
              </w:rPr>
              <w:t>3</w:t>
            </w:r>
          </w:p>
        </w:tc>
        <w:tc>
          <w:tcPr>
            <w:tcW w:w="1701" w:type="dxa"/>
          </w:tcPr>
          <w:p w:rsidR="00B00D03" w:rsidRDefault="00FD66EF" w:rsidP="00290CA3">
            <w:r>
              <w:rPr>
                <w:rFonts w:hint="eastAsia"/>
              </w:rPr>
              <w:t>诉讼</w:t>
            </w:r>
            <w:ins w:id="21" w:author="jschen" w:date="2016-12-28T10:42:00Z">
              <w:r w:rsidR="001C4A19">
                <w:rPr>
                  <w:rFonts w:hint="eastAsia"/>
                </w:rPr>
                <w:t>监控</w:t>
              </w:r>
            </w:ins>
            <w:r>
              <w:rPr>
                <w:rFonts w:hint="eastAsia"/>
              </w:rPr>
              <w:t>数据同步至生产</w:t>
            </w:r>
          </w:p>
        </w:tc>
        <w:tc>
          <w:tcPr>
            <w:tcW w:w="5670" w:type="dxa"/>
          </w:tcPr>
          <w:p w:rsidR="00B00D03" w:rsidRDefault="00FD66EF">
            <w:r>
              <w:rPr>
                <w:rFonts w:hint="eastAsia"/>
              </w:rPr>
              <w:t>将采集</w:t>
            </w:r>
            <w:ins w:id="22" w:author="amarsoft" w:date="2016-12-28T13:26:00Z">
              <w:r w:rsidR="00C13D35">
                <w:rPr>
                  <w:rFonts w:hint="eastAsia"/>
                </w:rPr>
                <w:t>诉讼监控</w:t>
              </w:r>
            </w:ins>
            <w:r>
              <w:rPr>
                <w:rFonts w:hint="eastAsia"/>
              </w:rPr>
              <w:t>数据同步至</w:t>
            </w:r>
            <w:r w:rsidR="00250B30">
              <w:rPr>
                <w:rFonts w:hint="eastAsia"/>
              </w:rPr>
              <w:t>苏州</w:t>
            </w:r>
            <w:r>
              <w:rPr>
                <w:rFonts w:hint="eastAsia"/>
              </w:rPr>
              <w:t>生产</w:t>
            </w:r>
            <w:r w:rsidR="00250B30">
              <w:rPr>
                <w:rFonts w:hint="eastAsia"/>
              </w:rPr>
              <w:t>库</w:t>
            </w:r>
            <w:r>
              <w:rPr>
                <w:rFonts w:hint="eastAsia"/>
              </w:rPr>
              <w:t>，</w:t>
            </w:r>
            <w:ins w:id="23" w:author="amarsoft" w:date="2016-12-28T13:27:00Z">
              <w:r w:rsidR="00C13D35">
                <w:rPr>
                  <w:rFonts w:hint="eastAsia"/>
                </w:rPr>
                <w:t>并</w:t>
              </w:r>
            </w:ins>
            <w:r>
              <w:rPr>
                <w:rFonts w:hint="eastAsia"/>
              </w:rPr>
              <w:t>录入</w:t>
            </w:r>
            <w:r>
              <w:rPr>
                <w:rFonts w:hint="eastAsia"/>
              </w:rPr>
              <w:t>solr</w:t>
            </w:r>
            <w:ins w:id="24" w:author="amarsoft" w:date="2016-12-28T13:44:00Z">
              <w:r w:rsidR="00836564">
                <w:rPr>
                  <w:rFonts w:hint="eastAsia"/>
                </w:rPr>
                <w:t>。</w:t>
              </w:r>
            </w:ins>
            <w:del w:id="25" w:author="amarsoft" w:date="2016-12-28T13:19:00Z">
              <w:r w:rsidDel="00FE34E5">
                <w:rPr>
                  <w:rFonts w:hint="eastAsia"/>
                </w:rPr>
                <w:delText>，并</w:delText>
              </w:r>
              <w:r w:rsidR="001329BC" w:rsidDel="00FE34E5">
                <w:rPr>
                  <w:rFonts w:hint="eastAsia"/>
                </w:rPr>
                <w:delText>为第三方数据去重</w:delText>
              </w:r>
              <w:r w:rsidR="00BD612B" w:rsidDel="00FE34E5">
                <w:rPr>
                  <w:rFonts w:hint="eastAsia"/>
                </w:rPr>
                <w:delText>任务</w:delText>
              </w:r>
              <w:r w:rsidR="001329BC" w:rsidDel="00FE34E5">
                <w:rPr>
                  <w:rFonts w:hint="eastAsia"/>
                </w:rPr>
                <w:delText>生成去重明细表</w:delText>
              </w:r>
            </w:del>
            <w:ins w:id="26" w:author="amarsoft" w:date="2016-12-28T13:27:00Z">
              <w:r w:rsidR="00F478A5" w:rsidDel="00F478A5">
                <w:rPr>
                  <w:rFonts w:hint="eastAsia"/>
                </w:rPr>
                <w:t xml:space="preserve"> </w:t>
              </w:r>
            </w:ins>
            <w:del w:id="27" w:author="amarsoft" w:date="2016-12-28T13:27:00Z">
              <w:r w:rsidDel="00F478A5">
                <w:rPr>
                  <w:rFonts w:hint="eastAsia"/>
                </w:rPr>
                <w:delText>。</w:delText>
              </w:r>
            </w:del>
          </w:p>
        </w:tc>
        <w:tc>
          <w:tcPr>
            <w:tcW w:w="709" w:type="dxa"/>
          </w:tcPr>
          <w:p w:rsidR="00B00D03" w:rsidRDefault="00A83AB0" w:rsidP="00290CA3">
            <w:r>
              <w:rPr>
                <w:rFonts w:hint="eastAsia"/>
              </w:rPr>
              <w:t>2</w:t>
            </w:r>
          </w:p>
        </w:tc>
      </w:tr>
      <w:tr w:rsidR="001C4A19" w:rsidDel="00513038" w:rsidTr="00EE4CEE">
        <w:trPr>
          <w:jc w:val="center"/>
          <w:ins w:id="28" w:author="jschen" w:date="2016-12-28T10:42:00Z"/>
          <w:del w:id="29" w:author="amarsoft" w:date="2016-12-28T13:31:00Z"/>
        </w:trPr>
        <w:tc>
          <w:tcPr>
            <w:tcW w:w="704" w:type="dxa"/>
          </w:tcPr>
          <w:p w:rsidR="001C4A19" w:rsidDel="00513038" w:rsidRDefault="001C4A19" w:rsidP="003D5912">
            <w:pPr>
              <w:jc w:val="center"/>
              <w:rPr>
                <w:ins w:id="30" w:author="jschen" w:date="2016-12-28T10:42:00Z"/>
                <w:del w:id="31" w:author="amarsoft" w:date="2016-12-28T13:31:00Z"/>
              </w:rPr>
            </w:pPr>
          </w:p>
        </w:tc>
        <w:tc>
          <w:tcPr>
            <w:tcW w:w="1701" w:type="dxa"/>
          </w:tcPr>
          <w:p w:rsidR="001C4A19" w:rsidDel="00513038" w:rsidRDefault="001C4A19" w:rsidP="00290CA3">
            <w:pPr>
              <w:rPr>
                <w:ins w:id="32" w:author="jschen" w:date="2016-12-28T10:42:00Z"/>
                <w:del w:id="33" w:author="amarsoft" w:date="2016-12-28T13:31:00Z"/>
              </w:rPr>
            </w:pPr>
            <w:ins w:id="34" w:author="jschen" w:date="2016-12-28T10:42:00Z">
              <w:del w:id="35" w:author="amarsoft" w:date="2016-12-28T13:31:00Z">
                <w:r w:rsidDel="00513038">
                  <w:rPr>
                    <w:rFonts w:hint="eastAsia"/>
                  </w:rPr>
                  <w:delText>自有诉讼数据</w:delText>
                </w:r>
              </w:del>
            </w:ins>
            <w:ins w:id="36" w:author="jschen" w:date="2016-12-28T10:54:00Z">
              <w:del w:id="37" w:author="amarsoft" w:date="2016-12-28T13:31:00Z">
                <w:r w:rsidR="000E44A7" w:rsidDel="00513038">
                  <w:rPr>
                    <w:rFonts w:hint="eastAsia"/>
                  </w:rPr>
                  <w:delText>生成关联关系</w:delText>
                </w:r>
              </w:del>
            </w:ins>
          </w:p>
        </w:tc>
        <w:tc>
          <w:tcPr>
            <w:tcW w:w="5670" w:type="dxa"/>
          </w:tcPr>
          <w:p w:rsidR="001C4A19" w:rsidDel="00513038" w:rsidRDefault="000E44A7" w:rsidP="00290CA3">
            <w:pPr>
              <w:rPr>
                <w:ins w:id="38" w:author="jschen" w:date="2016-12-28T10:42:00Z"/>
                <w:del w:id="39" w:author="amarsoft" w:date="2016-12-28T13:31:00Z"/>
              </w:rPr>
            </w:pPr>
            <w:ins w:id="40" w:author="jschen" w:date="2016-12-28T10:55:00Z">
              <w:del w:id="41" w:author="amarsoft" w:date="2016-12-28T13:31:00Z">
                <w:r w:rsidDel="00513038">
                  <w:rPr>
                    <w:rFonts w:hint="eastAsia"/>
                  </w:rPr>
                  <w:delText>根据名单检索</w:delText>
                </w:r>
                <w:r w:rsidDel="00513038">
                  <w:rPr>
                    <w:rFonts w:hint="eastAsia"/>
                  </w:rPr>
                  <w:delText>solr</w:delText>
                </w:r>
                <w:r w:rsidDel="00513038">
                  <w:rPr>
                    <w:rFonts w:hint="eastAsia"/>
                  </w:rPr>
                  <w:delText>，</w:delText>
                </w:r>
              </w:del>
            </w:ins>
            <w:ins w:id="42" w:author="jschen" w:date="2016-12-28T10:42:00Z">
              <w:del w:id="43" w:author="amarsoft" w:date="2016-12-28T13:31:00Z">
                <w:r w:rsidR="001E3FE8" w:rsidDel="00513038">
                  <w:rPr>
                    <w:rFonts w:hint="eastAsia"/>
                  </w:rPr>
                  <w:delText>生成</w:delText>
                </w:r>
                <w:r w:rsidR="001C4A19" w:rsidDel="00513038">
                  <w:rPr>
                    <w:rFonts w:hint="eastAsia"/>
                  </w:rPr>
                  <w:delText>明细表</w:delText>
                </w:r>
              </w:del>
            </w:ins>
          </w:p>
        </w:tc>
        <w:tc>
          <w:tcPr>
            <w:tcW w:w="709" w:type="dxa"/>
          </w:tcPr>
          <w:p w:rsidR="001C4A19" w:rsidDel="00513038" w:rsidRDefault="001C4A19" w:rsidP="00290CA3">
            <w:pPr>
              <w:rPr>
                <w:ins w:id="44" w:author="jschen" w:date="2016-12-28T10:42:00Z"/>
                <w:del w:id="45" w:author="amarsoft" w:date="2016-12-28T13:31:00Z"/>
              </w:rPr>
            </w:pPr>
          </w:p>
        </w:tc>
      </w:tr>
      <w:tr w:rsidR="00B00D03" w:rsidTr="00EE4CEE">
        <w:trPr>
          <w:jc w:val="center"/>
        </w:trPr>
        <w:tc>
          <w:tcPr>
            <w:tcW w:w="704" w:type="dxa"/>
          </w:tcPr>
          <w:p w:rsidR="00B00D03" w:rsidRPr="00B00D03" w:rsidRDefault="00B00D03" w:rsidP="003D5912">
            <w:pPr>
              <w:jc w:val="center"/>
            </w:pPr>
            <w:del w:id="46" w:author="amarsoft" w:date="2016-12-28T13:21:00Z">
              <w:r w:rsidDel="00BF1CD3">
                <w:rPr>
                  <w:rFonts w:hint="eastAsia"/>
                </w:rPr>
                <w:delText>4</w:delText>
              </w:r>
            </w:del>
            <w:ins w:id="47" w:author="amarsoft" w:date="2016-12-28T13:31:00Z">
              <w:r w:rsidR="00513038">
                <w:rPr>
                  <w:rFonts w:hint="eastAsia"/>
                </w:rPr>
                <w:t>4</w:t>
              </w:r>
            </w:ins>
          </w:p>
        </w:tc>
        <w:tc>
          <w:tcPr>
            <w:tcW w:w="1701" w:type="dxa"/>
          </w:tcPr>
          <w:p w:rsidR="00B00D03" w:rsidRPr="00B00D03" w:rsidRDefault="00DC7F46" w:rsidP="00290CA3">
            <w:r>
              <w:rPr>
                <w:rFonts w:hint="eastAsia"/>
              </w:rPr>
              <w:t>法海阶段一</w:t>
            </w:r>
          </w:p>
        </w:tc>
        <w:tc>
          <w:tcPr>
            <w:tcW w:w="5670" w:type="dxa"/>
          </w:tcPr>
          <w:p w:rsidR="00B00D03" w:rsidRPr="00B00D03" w:rsidRDefault="00165AF6" w:rsidP="00290CA3">
            <w:r>
              <w:rPr>
                <w:rFonts w:hint="eastAsia"/>
              </w:rPr>
              <w:t>根据名单获取列表概要信息</w:t>
            </w:r>
            <w:ins w:id="48" w:author="amarsoft" w:date="2016-12-28T13:44:00Z">
              <w:r w:rsidR="00836564">
                <w:rPr>
                  <w:rFonts w:hint="eastAsia"/>
                </w:rPr>
                <w:t>。</w:t>
              </w:r>
            </w:ins>
          </w:p>
        </w:tc>
        <w:tc>
          <w:tcPr>
            <w:tcW w:w="709" w:type="dxa"/>
          </w:tcPr>
          <w:p w:rsidR="00B00D03" w:rsidRPr="00B00D03" w:rsidRDefault="007E194D" w:rsidP="00290CA3">
            <w:r>
              <w:rPr>
                <w:rFonts w:hint="eastAsia"/>
              </w:rPr>
              <w:t>1</w:t>
            </w:r>
          </w:p>
        </w:tc>
      </w:tr>
      <w:tr w:rsidR="00B00D03" w:rsidTr="00EE4CEE">
        <w:trPr>
          <w:jc w:val="center"/>
        </w:trPr>
        <w:tc>
          <w:tcPr>
            <w:tcW w:w="704" w:type="dxa"/>
          </w:tcPr>
          <w:p w:rsidR="00B00D03" w:rsidRPr="00B00D03" w:rsidRDefault="00B00D03" w:rsidP="003D5912">
            <w:pPr>
              <w:jc w:val="center"/>
            </w:pPr>
            <w:del w:id="49" w:author="amarsoft" w:date="2016-12-28T13:21:00Z">
              <w:r w:rsidRPr="00B00D03" w:rsidDel="00BF1CD3">
                <w:rPr>
                  <w:rFonts w:hint="eastAsia"/>
                </w:rPr>
                <w:delText>5</w:delText>
              </w:r>
            </w:del>
            <w:ins w:id="50" w:author="amarsoft" w:date="2016-12-28T13:31:00Z">
              <w:r w:rsidR="00513038">
                <w:rPr>
                  <w:rFonts w:hint="eastAsia"/>
                </w:rPr>
                <w:t>5</w:t>
              </w:r>
            </w:ins>
          </w:p>
        </w:tc>
        <w:tc>
          <w:tcPr>
            <w:tcW w:w="1701" w:type="dxa"/>
          </w:tcPr>
          <w:p w:rsidR="00B00D03" w:rsidRPr="00B00D03" w:rsidRDefault="008514A7" w:rsidP="00290CA3">
            <w:r>
              <w:rPr>
                <w:rFonts w:hint="eastAsia"/>
              </w:rPr>
              <w:t>法海阶段二</w:t>
            </w:r>
            <w:ins w:id="51" w:author="jschen" w:date="2016-12-28T10:57:00Z">
              <w:r w:rsidR="00C044CB">
                <w:rPr>
                  <w:rFonts w:hint="eastAsia"/>
                </w:rPr>
                <w:t>(</w:t>
              </w:r>
              <w:r w:rsidR="00C044CB">
                <w:rPr>
                  <w:rFonts w:hint="eastAsia"/>
                </w:rPr>
                <w:t>接口调用</w:t>
              </w:r>
              <w:r w:rsidR="00C044CB">
                <w:rPr>
                  <w:rFonts w:hint="eastAsia"/>
                </w:rPr>
                <w:t>)</w:t>
              </w:r>
            </w:ins>
          </w:p>
        </w:tc>
        <w:tc>
          <w:tcPr>
            <w:tcW w:w="5670" w:type="dxa"/>
          </w:tcPr>
          <w:p w:rsidR="00B00D03" w:rsidRPr="00B00D03" w:rsidRDefault="00C56C7F">
            <w:r>
              <w:rPr>
                <w:rFonts w:hint="eastAsia"/>
              </w:rPr>
              <w:t>根据</w:t>
            </w:r>
            <w:ins w:id="52" w:author="jschen" w:date="2016-12-28T11:32:00Z">
              <w:r w:rsidR="001E3FE8">
                <w:rPr>
                  <w:rFonts w:hint="eastAsia"/>
                </w:rPr>
                <w:t>solr</w:t>
              </w:r>
            </w:ins>
            <w:del w:id="53" w:author="jschen" w:date="2016-12-28T11:30:00Z">
              <w:r w:rsidDel="001E3FE8">
                <w:rPr>
                  <w:rFonts w:hint="eastAsia"/>
                </w:rPr>
                <w:delText>去重明细表</w:delText>
              </w:r>
            </w:del>
            <w:r>
              <w:rPr>
                <w:rFonts w:hint="eastAsia"/>
              </w:rPr>
              <w:t>对概要去重，调用详情入</w:t>
            </w:r>
            <w:r w:rsidR="00602303">
              <w:rPr>
                <w:rFonts w:hint="eastAsia"/>
              </w:rPr>
              <w:t>诉讼结构化</w:t>
            </w:r>
            <w:r>
              <w:rPr>
                <w:rFonts w:hint="eastAsia"/>
              </w:rPr>
              <w:t>表</w:t>
            </w:r>
            <w:r w:rsidR="00FD66EF">
              <w:rPr>
                <w:rFonts w:hint="eastAsia"/>
              </w:rPr>
              <w:t>，并建立关联关系</w:t>
            </w:r>
            <w:ins w:id="54" w:author="amarsoft" w:date="2016-12-28T13:44:00Z">
              <w:r w:rsidR="00836564">
                <w:rPr>
                  <w:rFonts w:hint="eastAsia"/>
                </w:rPr>
                <w:t>。</w:t>
              </w:r>
            </w:ins>
            <w:del w:id="55" w:author="amarsoft" w:date="2016-12-28T13:32:00Z">
              <w:r w:rsidR="00FD66EF" w:rsidDel="0040243C">
                <w:rPr>
                  <w:rFonts w:hint="eastAsia"/>
                </w:rPr>
                <w:delText>，</w:delText>
              </w:r>
            </w:del>
            <w:ins w:id="56" w:author="jschen" w:date="2016-12-28T10:55:00Z">
              <w:del w:id="57" w:author="amarsoft" w:date="2016-12-28T13:32:00Z">
                <w:r w:rsidR="000E44A7" w:rsidDel="0040243C">
                  <w:rPr>
                    <w:rFonts w:hint="eastAsia"/>
                  </w:rPr>
                  <w:delText xml:space="preserve"> </w:delText>
                </w:r>
              </w:del>
            </w:ins>
            <w:del w:id="58" w:author="jschen" w:date="2016-12-28T10:55:00Z">
              <w:r w:rsidR="00FD66EF" w:rsidDel="000E44A7">
                <w:rPr>
                  <w:rFonts w:hint="eastAsia"/>
                </w:rPr>
                <w:delText>同时生成运营任务</w:delText>
              </w:r>
            </w:del>
          </w:p>
        </w:tc>
        <w:tc>
          <w:tcPr>
            <w:tcW w:w="709" w:type="dxa"/>
          </w:tcPr>
          <w:p w:rsidR="00B00D03" w:rsidRPr="00B00D03" w:rsidRDefault="002112B0" w:rsidP="00290CA3">
            <w:r>
              <w:rPr>
                <w:rFonts w:hint="eastAsia"/>
              </w:rPr>
              <w:t>3</w:t>
            </w:r>
            <w:r w:rsidR="00A861F6">
              <w:rPr>
                <w:rFonts w:hint="eastAsia"/>
              </w:rPr>
              <w:t>,</w:t>
            </w:r>
            <w:r w:rsidR="00F96FBD">
              <w:rPr>
                <w:rFonts w:hint="eastAsia"/>
              </w:rPr>
              <w:t>4</w:t>
            </w:r>
          </w:p>
        </w:tc>
      </w:tr>
      <w:tr w:rsidR="00513038" w:rsidRPr="000E44A7" w:rsidTr="00EE4CEE">
        <w:trPr>
          <w:jc w:val="center"/>
          <w:ins w:id="59" w:author="amarsoft" w:date="2016-12-28T13:31:00Z"/>
        </w:trPr>
        <w:tc>
          <w:tcPr>
            <w:tcW w:w="704" w:type="dxa"/>
          </w:tcPr>
          <w:p w:rsidR="00513038" w:rsidRDefault="00513038" w:rsidP="003D5912">
            <w:pPr>
              <w:jc w:val="center"/>
              <w:rPr>
                <w:ins w:id="60" w:author="amarsoft" w:date="2016-12-28T13:31:00Z"/>
              </w:rPr>
            </w:pPr>
            <w:ins w:id="61" w:author="amarsoft" w:date="2016-12-28T13:31:00Z">
              <w:r>
                <w:rPr>
                  <w:rFonts w:hint="eastAsia"/>
                </w:rPr>
                <w:t>6</w:t>
              </w:r>
            </w:ins>
          </w:p>
        </w:tc>
        <w:tc>
          <w:tcPr>
            <w:tcW w:w="1701" w:type="dxa"/>
          </w:tcPr>
          <w:p w:rsidR="00513038" w:rsidRDefault="00513038" w:rsidP="00290CA3">
            <w:pPr>
              <w:rPr>
                <w:ins w:id="62" w:author="amarsoft" w:date="2016-12-28T13:31:00Z"/>
              </w:rPr>
            </w:pPr>
            <w:ins w:id="63" w:author="amarsoft" w:date="2016-12-28T13:31:00Z">
              <w:r>
                <w:rPr>
                  <w:rFonts w:hint="eastAsia"/>
                </w:rPr>
                <w:t>自有诉讼数据生成关联关系</w:t>
              </w:r>
            </w:ins>
          </w:p>
        </w:tc>
        <w:tc>
          <w:tcPr>
            <w:tcW w:w="5670" w:type="dxa"/>
          </w:tcPr>
          <w:p w:rsidR="00513038" w:rsidRDefault="00513038" w:rsidP="000E44A7">
            <w:pPr>
              <w:rPr>
                <w:ins w:id="64" w:author="amarsoft" w:date="2016-12-28T13:31:00Z"/>
              </w:rPr>
            </w:pPr>
            <w:ins w:id="65" w:author="amarsoft" w:date="2016-12-28T13:31:00Z">
              <w:r>
                <w:rPr>
                  <w:rFonts w:hint="eastAsia"/>
                </w:rPr>
                <w:t>根据名单检索</w:t>
              </w:r>
              <w:r>
                <w:rPr>
                  <w:rFonts w:hint="eastAsia"/>
                </w:rPr>
                <w:t>solr</w:t>
              </w:r>
            </w:ins>
            <w:ins w:id="66" w:author="amarsoft" w:date="2016-12-28T13:33:00Z">
              <w:r w:rsidR="00F0361A">
                <w:rPr>
                  <w:rFonts w:hint="eastAsia"/>
                </w:rPr>
                <w:t>和法海阶段二中的关联关系</w:t>
              </w:r>
            </w:ins>
            <w:ins w:id="67" w:author="amarsoft" w:date="2016-12-28T13:31:00Z">
              <w:r>
                <w:rPr>
                  <w:rFonts w:hint="eastAsia"/>
                </w:rPr>
                <w:t>，生成</w:t>
              </w:r>
            </w:ins>
            <w:ins w:id="68" w:author="amarsoft" w:date="2016-12-28T13:34:00Z">
              <w:r w:rsidR="00F0361A">
                <w:rPr>
                  <w:rFonts w:hint="eastAsia"/>
                </w:rPr>
                <w:t>自有诉讼数据关联关系</w:t>
              </w:r>
            </w:ins>
            <w:ins w:id="69" w:author="amarsoft" w:date="2016-12-28T13:31:00Z">
              <w:r>
                <w:rPr>
                  <w:rFonts w:hint="eastAsia"/>
                </w:rPr>
                <w:t>明细表</w:t>
              </w:r>
            </w:ins>
            <w:ins w:id="70" w:author="amarsoft" w:date="2016-12-28T13:44:00Z">
              <w:r w:rsidR="00836564">
                <w:rPr>
                  <w:rFonts w:hint="eastAsia"/>
                </w:rPr>
                <w:t>。</w:t>
              </w:r>
            </w:ins>
          </w:p>
        </w:tc>
        <w:tc>
          <w:tcPr>
            <w:tcW w:w="709" w:type="dxa"/>
          </w:tcPr>
          <w:p w:rsidR="00513038" w:rsidRDefault="00F066CC" w:rsidP="00290CA3">
            <w:pPr>
              <w:rPr>
                <w:ins w:id="71" w:author="amarsoft" w:date="2016-12-28T13:31:00Z"/>
              </w:rPr>
            </w:pPr>
            <w:ins w:id="72" w:author="amarsoft" w:date="2016-12-28T13:39:00Z">
              <w:r>
                <w:rPr>
                  <w:rFonts w:hint="eastAsia"/>
                </w:rPr>
                <w:t>5</w:t>
              </w:r>
            </w:ins>
          </w:p>
        </w:tc>
      </w:tr>
      <w:tr w:rsidR="00513038" w:rsidRPr="000E44A7" w:rsidTr="00EE4CEE">
        <w:trPr>
          <w:jc w:val="center"/>
          <w:ins w:id="73" w:author="jschen" w:date="2016-12-28T10:55:00Z"/>
        </w:trPr>
        <w:tc>
          <w:tcPr>
            <w:tcW w:w="704" w:type="dxa"/>
          </w:tcPr>
          <w:p w:rsidR="00513038" w:rsidRPr="00B00D03" w:rsidRDefault="00513038" w:rsidP="003D5912">
            <w:pPr>
              <w:jc w:val="center"/>
              <w:rPr>
                <w:ins w:id="74" w:author="jschen" w:date="2016-12-28T10:55:00Z"/>
              </w:rPr>
            </w:pPr>
            <w:ins w:id="75" w:author="amarsoft" w:date="2016-12-28T13:22:00Z">
              <w:r>
                <w:rPr>
                  <w:rFonts w:hint="eastAsia"/>
                </w:rPr>
                <w:t>7</w:t>
              </w:r>
            </w:ins>
          </w:p>
        </w:tc>
        <w:tc>
          <w:tcPr>
            <w:tcW w:w="1701" w:type="dxa"/>
          </w:tcPr>
          <w:p w:rsidR="00513038" w:rsidRDefault="00513038" w:rsidP="00290CA3">
            <w:pPr>
              <w:rPr>
                <w:ins w:id="76" w:author="jschen" w:date="2016-12-28T10:55:00Z"/>
              </w:rPr>
            </w:pPr>
            <w:ins w:id="77" w:author="jschen" w:date="2016-12-28T10:55:00Z">
              <w:r>
                <w:rPr>
                  <w:rFonts w:hint="eastAsia"/>
                </w:rPr>
                <w:t>内容去重</w:t>
              </w:r>
            </w:ins>
          </w:p>
        </w:tc>
        <w:tc>
          <w:tcPr>
            <w:tcW w:w="5670" w:type="dxa"/>
          </w:tcPr>
          <w:p w:rsidR="00513038" w:rsidRDefault="00513038" w:rsidP="000E44A7">
            <w:pPr>
              <w:rPr>
                <w:ins w:id="78" w:author="jschen" w:date="2016-12-28T10:55:00Z"/>
              </w:rPr>
            </w:pPr>
            <w:ins w:id="79" w:author="jschen" w:date="2016-12-28T10:55:00Z">
              <w:r>
                <w:rPr>
                  <w:rFonts w:hint="eastAsia"/>
                </w:rPr>
                <w:t>后续</w:t>
              </w:r>
            </w:ins>
            <w:ins w:id="80" w:author="jschen" w:date="2016-12-28T10:56:00Z">
              <w:r>
                <w:rPr>
                  <w:rFonts w:hint="eastAsia"/>
                </w:rPr>
                <w:t>会加入。根据去重明细表做内容去重</w:t>
              </w:r>
            </w:ins>
            <w:ins w:id="81" w:author="amarsoft" w:date="2016-12-28T13:44:00Z">
              <w:r w:rsidR="00836564">
                <w:rPr>
                  <w:rFonts w:hint="eastAsia"/>
                </w:rPr>
                <w:t>。</w:t>
              </w:r>
            </w:ins>
          </w:p>
        </w:tc>
        <w:tc>
          <w:tcPr>
            <w:tcW w:w="709" w:type="dxa"/>
          </w:tcPr>
          <w:p w:rsidR="00513038" w:rsidRDefault="00513038" w:rsidP="00290CA3">
            <w:pPr>
              <w:rPr>
                <w:ins w:id="82" w:author="jschen" w:date="2016-12-28T10:55:00Z"/>
              </w:rPr>
            </w:pPr>
          </w:p>
        </w:tc>
      </w:tr>
      <w:tr w:rsidR="00513038" w:rsidRPr="000E44A7" w:rsidTr="00EE4CEE">
        <w:trPr>
          <w:jc w:val="center"/>
          <w:ins w:id="83" w:author="jschen" w:date="2016-12-28T10:56:00Z"/>
        </w:trPr>
        <w:tc>
          <w:tcPr>
            <w:tcW w:w="704" w:type="dxa"/>
          </w:tcPr>
          <w:p w:rsidR="00513038" w:rsidRPr="00B00D03" w:rsidRDefault="00513038" w:rsidP="003D5912">
            <w:pPr>
              <w:jc w:val="center"/>
              <w:rPr>
                <w:ins w:id="84" w:author="jschen" w:date="2016-12-28T10:56:00Z"/>
              </w:rPr>
            </w:pPr>
            <w:ins w:id="85" w:author="amarsoft" w:date="2016-12-28T13:22:00Z">
              <w:r>
                <w:rPr>
                  <w:rFonts w:hint="eastAsia"/>
                </w:rPr>
                <w:t>8</w:t>
              </w:r>
            </w:ins>
          </w:p>
        </w:tc>
        <w:tc>
          <w:tcPr>
            <w:tcW w:w="1701" w:type="dxa"/>
          </w:tcPr>
          <w:p w:rsidR="00513038" w:rsidRDefault="00513038" w:rsidP="00290CA3">
            <w:pPr>
              <w:rPr>
                <w:ins w:id="86" w:author="jschen" w:date="2016-12-28T10:56:00Z"/>
              </w:rPr>
            </w:pPr>
            <w:ins w:id="87" w:author="jschen" w:date="2016-12-28T10:56:00Z">
              <w:r>
                <w:rPr>
                  <w:rFonts w:hint="eastAsia"/>
                </w:rPr>
                <w:t>生成运营任务</w:t>
              </w:r>
            </w:ins>
          </w:p>
        </w:tc>
        <w:tc>
          <w:tcPr>
            <w:tcW w:w="5670" w:type="dxa"/>
          </w:tcPr>
          <w:p w:rsidR="00513038" w:rsidRDefault="0058295F" w:rsidP="000E44A7">
            <w:pPr>
              <w:rPr>
                <w:ins w:id="88" w:author="jschen" w:date="2016-12-28T10:56:00Z"/>
              </w:rPr>
            </w:pPr>
            <w:ins w:id="89" w:author="amarsoft" w:date="2016-12-28T13:37:00Z">
              <w:r>
                <w:rPr>
                  <w:rFonts w:hint="eastAsia"/>
                </w:rPr>
                <w:t>依据自有诉讼数据</w:t>
              </w:r>
            </w:ins>
            <w:ins w:id="90" w:author="amarsoft" w:date="2016-12-28T13:38:00Z">
              <w:r>
                <w:rPr>
                  <w:rFonts w:hint="eastAsia"/>
                </w:rPr>
                <w:t>关联关系明细表生成运营任务</w:t>
              </w:r>
            </w:ins>
            <w:ins w:id="91" w:author="amarsoft" w:date="2016-12-28T13:44:00Z">
              <w:r w:rsidR="00836564">
                <w:rPr>
                  <w:rFonts w:hint="eastAsia"/>
                </w:rPr>
                <w:t>。</w:t>
              </w:r>
            </w:ins>
          </w:p>
        </w:tc>
        <w:tc>
          <w:tcPr>
            <w:tcW w:w="709" w:type="dxa"/>
          </w:tcPr>
          <w:p w:rsidR="00513038" w:rsidRDefault="00F93BDB" w:rsidP="00290CA3">
            <w:pPr>
              <w:rPr>
                <w:ins w:id="92" w:author="jschen" w:date="2016-12-28T10:56:00Z"/>
              </w:rPr>
            </w:pPr>
            <w:ins w:id="93" w:author="amarsoft" w:date="2016-12-28T13:39:00Z">
              <w:r>
                <w:rPr>
                  <w:rFonts w:hint="eastAsia"/>
                </w:rPr>
                <w:t>6</w:t>
              </w:r>
            </w:ins>
          </w:p>
        </w:tc>
      </w:tr>
      <w:tr w:rsidR="00513038" w:rsidDel="00BF1CD3" w:rsidTr="00EE4CEE">
        <w:trPr>
          <w:jc w:val="center"/>
          <w:del w:id="94" w:author="amarsoft" w:date="2016-12-28T13:22:00Z"/>
        </w:trPr>
        <w:tc>
          <w:tcPr>
            <w:tcW w:w="704" w:type="dxa"/>
          </w:tcPr>
          <w:p w:rsidR="00513038" w:rsidDel="00BF1CD3" w:rsidRDefault="00513038" w:rsidP="003D5912">
            <w:pPr>
              <w:jc w:val="center"/>
              <w:rPr>
                <w:del w:id="95" w:author="amarsoft" w:date="2016-12-28T13:22:00Z"/>
              </w:rPr>
            </w:pPr>
            <w:del w:id="96" w:author="amarsoft" w:date="2016-12-28T13:22:00Z">
              <w:r w:rsidDel="00BF1CD3">
                <w:rPr>
                  <w:rFonts w:hint="eastAsia"/>
                </w:rPr>
                <w:delText>6</w:delText>
              </w:r>
            </w:del>
          </w:p>
        </w:tc>
        <w:tc>
          <w:tcPr>
            <w:tcW w:w="1701" w:type="dxa"/>
          </w:tcPr>
          <w:p w:rsidR="00513038" w:rsidDel="00BF1CD3" w:rsidRDefault="00513038" w:rsidP="00290CA3">
            <w:pPr>
              <w:rPr>
                <w:del w:id="97" w:author="amarsoft" w:date="2016-12-28T13:22:00Z"/>
              </w:rPr>
            </w:pPr>
            <w:del w:id="98" w:author="amarsoft" w:date="2016-12-28T13:22:00Z">
              <w:r w:rsidDel="00BF1CD3">
                <w:rPr>
                  <w:rFonts w:hint="eastAsia"/>
                </w:rPr>
                <w:delText>采集诉讼数据生成运营任务</w:delText>
              </w:r>
            </w:del>
          </w:p>
        </w:tc>
        <w:tc>
          <w:tcPr>
            <w:tcW w:w="5670" w:type="dxa"/>
          </w:tcPr>
          <w:p w:rsidR="00513038" w:rsidRPr="00FD66EF" w:rsidDel="00BF1CD3" w:rsidRDefault="00513038" w:rsidP="00290CA3">
            <w:pPr>
              <w:rPr>
                <w:del w:id="99" w:author="amarsoft" w:date="2016-12-28T13:22:00Z"/>
              </w:rPr>
            </w:pPr>
            <w:del w:id="100" w:author="amarsoft" w:date="2016-12-28T13:22:00Z">
              <w:r w:rsidDel="00BF1CD3">
                <w:rPr>
                  <w:rFonts w:hint="eastAsia"/>
                </w:rPr>
                <w:delText>利用名单检索</w:delText>
              </w:r>
              <w:r w:rsidDel="00BF1CD3">
                <w:rPr>
                  <w:rFonts w:hint="eastAsia"/>
                </w:rPr>
                <w:delText>solr</w:delText>
              </w:r>
              <w:r w:rsidDel="00BF1CD3">
                <w:rPr>
                  <w:rFonts w:hint="eastAsia"/>
                </w:rPr>
                <w:delText>生成运营任务</w:delText>
              </w:r>
            </w:del>
          </w:p>
        </w:tc>
        <w:tc>
          <w:tcPr>
            <w:tcW w:w="709" w:type="dxa"/>
          </w:tcPr>
          <w:p w:rsidR="00513038" w:rsidDel="00BF1CD3" w:rsidRDefault="00513038" w:rsidP="00290CA3">
            <w:pPr>
              <w:rPr>
                <w:del w:id="101" w:author="amarsoft" w:date="2016-12-28T13:22:00Z"/>
              </w:rPr>
            </w:pPr>
            <w:del w:id="102" w:author="amarsoft" w:date="2016-12-28T13:22:00Z">
              <w:r w:rsidDel="00BF1CD3">
                <w:rPr>
                  <w:rFonts w:hint="eastAsia"/>
                </w:rPr>
                <w:delText>3</w:delText>
              </w:r>
            </w:del>
          </w:p>
        </w:tc>
      </w:tr>
      <w:tr w:rsidR="00513038" w:rsidTr="00EE4CEE">
        <w:trPr>
          <w:jc w:val="center"/>
        </w:trPr>
        <w:tc>
          <w:tcPr>
            <w:tcW w:w="704" w:type="dxa"/>
          </w:tcPr>
          <w:p w:rsidR="00513038" w:rsidRDefault="00513038" w:rsidP="003D5912">
            <w:pPr>
              <w:jc w:val="center"/>
            </w:pPr>
            <w:del w:id="103" w:author="amarsoft" w:date="2016-12-28T13:22:00Z">
              <w:r w:rsidDel="00BF1CD3">
                <w:rPr>
                  <w:rFonts w:hint="eastAsia"/>
                </w:rPr>
                <w:delText>7</w:delText>
              </w:r>
            </w:del>
            <w:ins w:id="104" w:author="amarsoft" w:date="2016-12-28T13:22:00Z">
              <w:r>
                <w:rPr>
                  <w:rFonts w:hint="eastAsia"/>
                </w:rPr>
                <w:t>9</w:t>
              </w:r>
            </w:ins>
          </w:p>
        </w:tc>
        <w:tc>
          <w:tcPr>
            <w:tcW w:w="1701" w:type="dxa"/>
          </w:tcPr>
          <w:p w:rsidR="00513038" w:rsidRDefault="00513038" w:rsidP="00290CA3">
            <w:r>
              <w:rPr>
                <w:rFonts w:hint="eastAsia"/>
              </w:rPr>
              <w:t>数据运营结束</w:t>
            </w:r>
          </w:p>
        </w:tc>
        <w:tc>
          <w:tcPr>
            <w:tcW w:w="5670" w:type="dxa"/>
          </w:tcPr>
          <w:p w:rsidR="00513038" w:rsidRDefault="00513038" w:rsidP="00290CA3"/>
        </w:tc>
        <w:tc>
          <w:tcPr>
            <w:tcW w:w="709" w:type="dxa"/>
          </w:tcPr>
          <w:p w:rsidR="00513038" w:rsidRDefault="00513038" w:rsidP="00290CA3">
            <w:del w:id="105" w:author="amarsoft" w:date="2016-12-28T13:39:00Z">
              <w:r w:rsidDel="00A95A99">
                <w:rPr>
                  <w:rFonts w:hint="eastAsia"/>
                </w:rPr>
                <w:delText>5,6</w:delText>
              </w:r>
            </w:del>
            <w:ins w:id="106" w:author="amarsoft" w:date="2016-12-28T13:39:00Z">
              <w:r w:rsidR="00A95A99">
                <w:rPr>
                  <w:rFonts w:hint="eastAsia"/>
                </w:rPr>
                <w:t>8</w:t>
              </w:r>
            </w:ins>
          </w:p>
        </w:tc>
      </w:tr>
    </w:tbl>
    <w:p w:rsidR="001B520F" w:rsidRDefault="001B520F" w:rsidP="001B520F">
      <w:pPr>
        <w:pStyle w:val="3"/>
      </w:pPr>
      <w:r>
        <w:t>2</w:t>
      </w:r>
      <w:r>
        <w:rPr>
          <w:rFonts w:hint="eastAsia"/>
        </w:rPr>
        <w:t>.3.2</w:t>
      </w:r>
      <w:r w:rsidR="00D502EC">
        <w:rPr>
          <w:rFonts w:hint="eastAsia"/>
        </w:rPr>
        <w:t>被执行人</w:t>
      </w:r>
      <w:r>
        <w:rPr>
          <w:rFonts w:hint="eastAsia"/>
        </w:rPr>
        <w:t>产品主要阶段定义</w:t>
      </w:r>
    </w:p>
    <w:tbl>
      <w:tblPr>
        <w:tblStyle w:val="a9"/>
        <w:tblW w:w="8784" w:type="dxa"/>
        <w:jc w:val="center"/>
        <w:tblLook w:val="04A0" w:firstRow="1" w:lastRow="0" w:firstColumn="1" w:lastColumn="0" w:noHBand="0" w:noVBand="1"/>
      </w:tblPr>
      <w:tblGrid>
        <w:gridCol w:w="700"/>
        <w:gridCol w:w="1678"/>
        <w:gridCol w:w="5583"/>
        <w:gridCol w:w="823"/>
      </w:tblGrid>
      <w:tr w:rsidR="00C30458" w:rsidTr="009B0529">
        <w:trPr>
          <w:jc w:val="center"/>
        </w:trPr>
        <w:tc>
          <w:tcPr>
            <w:tcW w:w="8784" w:type="dxa"/>
            <w:gridSpan w:val="4"/>
          </w:tcPr>
          <w:p w:rsidR="00C30458" w:rsidRDefault="00C30458" w:rsidP="009B0529">
            <w:pPr>
              <w:jc w:val="center"/>
            </w:pPr>
            <w:r>
              <w:rPr>
                <w:rFonts w:hint="eastAsia"/>
              </w:rPr>
              <w:t>数据处理流程主要阶段定义</w:t>
            </w:r>
          </w:p>
        </w:tc>
      </w:tr>
      <w:tr w:rsidR="00C30458" w:rsidTr="009B0529">
        <w:trPr>
          <w:jc w:val="center"/>
        </w:trPr>
        <w:tc>
          <w:tcPr>
            <w:tcW w:w="704" w:type="dxa"/>
          </w:tcPr>
          <w:p w:rsidR="00C30458" w:rsidRDefault="00C30458" w:rsidP="009B0529">
            <w:pPr>
              <w:jc w:val="center"/>
            </w:pPr>
            <w:r>
              <w:rPr>
                <w:rFonts w:hint="eastAsia"/>
              </w:rPr>
              <w:t>序号</w:t>
            </w:r>
          </w:p>
        </w:tc>
        <w:tc>
          <w:tcPr>
            <w:tcW w:w="1701" w:type="dxa"/>
          </w:tcPr>
          <w:p w:rsidR="00C30458" w:rsidRDefault="00C30458" w:rsidP="009B0529">
            <w:pPr>
              <w:jc w:val="center"/>
            </w:pPr>
            <w:r>
              <w:rPr>
                <w:rFonts w:hint="eastAsia"/>
              </w:rPr>
              <w:t>阶段名称</w:t>
            </w:r>
          </w:p>
        </w:tc>
        <w:tc>
          <w:tcPr>
            <w:tcW w:w="5670" w:type="dxa"/>
          </w:tcPr>
          <w:p w:rsidR="00C30458" w:rsidRDefault="00C30458" w:rsidP="009B0529">
            <w:pPr>
              <w:jc w:val="center"/>
            </w:pPr>
            <w:r>
              <w:rPr>
                <w:rFonts w:hint="eastAsia"/>
              </w:rPr>
              <w:t>具体说明</w:t>
            </w:r>
          </w:p>
        </w:tc>
        <w:tc>
          <w:tcPr>
            <w:tcW w:w="709" w:type="dxa"/>
          </w:tcPr>
          <w:p w:rsidR="00C30458" w:rsidRDefault="00C30458" w:rsidP="009B0529">
            <w:pPr>
              <w:jc w:val="center"/>
            </w:pPr>
            <w:r>
              <w:rPr>
                <w:rFonts w:hint="eastAsia"/>
              </w:rPr>
              <w:t>前置</w:t>
            </w:r>
          </w:p>
        </w:tc>
      </w:tr>
      <w:tr w:rsidR="00C30458" w:rsidTr="009B0529">
        <w:trPr>
          <w:jc w:val="center"/>
        </w:trPr>
        <w:tc>
          <w:tcPr>
            <w:tcW w:w="704" w:type="dxa"/>
          </w:tcPr>
          <w:p w:rsidR="00C30458" w:rsidRDefault="00C30458" w:rsidP="009B0529">
            <w:pPr>
              <w:jc w:val="center"/>
            </w:pPr>
            <w:r>
              <w:rPr>
                <w:rFonts w:hint="eastAsia"/>
              </w:rPr>
              <w:t>1</w:t>
            </w:r>
          </w:p>
        </w:tc>
        <w:tc>
          <w:tcPr>
            <w:tcW w:w="1701" w:type="dxa"/>
          </w:tcPr>
          <w:p w:rsidR="00C30458" w:rsidRDefault="00C30458" w:rsidP="009B0529">
            <w:r>
              <w:rPr>
                <w:rFonts w:hint="eastAsia"/>
              </w:rPr>
              <w:t>任务初始化</w:t>
            </w:r>
          </w:p>
        </w:tc>
        <w:tc>
          <w:tcPr>
            <w:tcW w:w="5670" w:type="dxa"/>
          </w:tcPr>
          <w:p w:rsidR="00C30458" w:rsidRDefault="00C30458" w:rsidP="009B0529">
            <w:r>
              <w:rPr>
                <w:rFonts w:hint="eastAsia"/>
              </w:rPr>
              <w:t>一级监控根据机构初始化数据处理流程表</w:t>
            </w:r>
            <w:ins w:id="107" w:author="amarsoft" w:date="2016-12-28T13:44:00Z">
              <w:r w:rsidR="00836564">
                <w:rPr>
                  <w:rFonts w:hint="eastAsia"/>
                </w:rPr>
                <w:t>。</w:t>
              </w:r>
            </w:ins>
          </w:p>
        </w:tc>
        <w:tc>
          <w:tcPr>
            <w:tcW w:w="709" w:type="dxa"/>
          </w:tcPr>
          <w:p w:rsidR="00C30458" w:rsidRDefault="00C30458" w:rsidP="009B0529">
            <w:r>
              <w:rPr>
                <w:rFonts w:hint="eastAsia"/>
              </w:rPr>
              <w:t>无</w:t>
            </w:r>
          </w:p>
        </w:tc>
      </w:tr>
      <w:tr w:rsidR="00C30458" w:rsidTr="009B0529">
        <w:trPr>
          <w:jc w:val="center"/>
        </w:trPr>
        <w:tc>
          <w:tcPr>
            <w:tcW w:w="704" w:type="dxa"/>
          </w:tcPr>
          <w:p w:rsidR="00C30458" w:rsidRDefault="00C30458" w:rsidP="009B0529">
            <w:pPr>
              <w:jc w:val="center"/>
            </w:pPr>
            <w:r>
              <w:rPr>
                <w:rFonts w:hint="eastAsia"/>
              </w:rPr>
              <w:t>2</w:t>
            </w:r>
          </w:p>
        </w:tc>
        <w:tc>
          <w:tcPr>
            <w:tcW w:w="1701" w:type="dxa"/>
          </w:tcPr>
          <w:p w:rsidR="00C30458" w:rsidRDefault="00C30458" w:rsidP="009B0529">
            <w:r>
              <w:rPr>
                <w:rFonts w:hint="eastAsia"/>
              </w:rPr>
              <w:t>被执行人数据采集</w:t>
            </w:r>
          </w:p>
        </w:tc>
        <w:tc>
          <w:tcPr>
            <w:tcW w:w="5670" w:type="dxa"/>
          </w:tcPr>
          <w:p w:rsidR="00C30458" w:rsidRDefault="00C30458" w:rsidP="001E3FE8">
            <w:r>
              <w:rPr>
                <w:rFonts w:hint="eastAsia"/>
              </w:rPr>
              <w:t>实时爬虫程序依据机构下的任务名单表</w:t>
            </w:r>
            <w:ins w:id="108" w:author="amarsoft" w:date="2016-12-28T13:40:00Z">
              <w:r w:rsidR="00917CF1">
                <w:rPr>
                  <w:rFonts w:hint="eastAsia"/>
                </w:rPr>
                <w:t>中</w:t>
              </w:r>
            </w:ins>
            <w:r>
              <w:rPr>
                <w:rFonts w:hint="eastAsia"/>
              </w:rPr>
              <w:t>企业名单和指定爬取网站采集数据</w:t>
            </w:r>
            <w:ins w:id="109" w:author="amarsoft" w:date="2016-12-28T13:44:00Z">
              <w:r w:rsidR="00836564">
                <w:rPr>
                  <w:rFonts w:hint="eastAsia"/>
                </w:rPr>
                <w:t>。</w:t>
              </w:r>
            </w:ins>
            <w:del w:id="110" w:author="amarsoft" w:date="2016-12-28T13:40:00Z">
              <w:r w:rsidDel="00D50CAF">
                <w:rPr>
                  <w:rFonts w:hint="eastAsia"/>
                </w:rPr>
                <w:delText>，</w:delText>
              </w:r>
            </w:del>
            <w:ins w:id="111" w:author="jschen" w:date="2016-12-28T11:34:00Z">
              <w:del w:id="112" w:author="amarsoft" w:date="2016-12-28T13:40:00Z">
                <w:r w:rsidR="001E3FE8" w:rsidDel="00D50CAF">
                  <w:rPr>
                    <w:rFonts w:hint="eastAsia"/>
                  </w:rPr>
                  <w:delText xml:space="preserve"> </w:delText>
                </w:r>
              </w:del>
            </w:ins>
            <w:del w:id="113" w:author="jschen" w:date="2016-12-28T11:34:00Z">
              <w:r w:rsidR="00DA770C" w:rsidDel="001E3FE8">
                <w:rPr>
                  <w:rFonts w:hint="eastAsia"/>
                </w:rPr>
                <w:delText>采集</w:delText>
              </w:r>
              <w:r w:rsidDel="001E3FE8">
                <w:rPr>
                  <w:rFonts w:hint="eastAsia"/>
                </w:rPr>
                <w:delText>数据直接进入苏州生产</w:delText>
              </w:r>
              <w:r w:rsidR="0010169F" w:rsidDel="001E3FE8">
                <w:rPr>
                  <w:rFonts w:hint="eastAsia"/>
                </w:rPr>
                <w:delText>库</w:delText>
              </w:r>
              <w:r w:rsidDel="001E3FE8">
                <w:rPr>
                  <w:rFonts w:hint="eastAsia"/>
                </w:rPr>
                <w:delText>。</w:delText>
              </w:r>
            </w:del>
          </w:p>
        </w:tc>
        <w:tc>
          <w:tcPr>
            <w:tcW w:w="709" w:type="dxa"/>
          </w:tcPr>
          <w:p w:rsidR="00C30458" w:rsidRDefault="00C30458" w:rsidP="009B0529">
            <w:r>
              <w:rPr>
                <w:rFonts w:hint="eastAsia"/>
              </w:rPr>
              <w:t>1</w:t>
            </w:r>
          </w:p>
        </w:tc>
      </w:tr>
      <w:tr w:rsidR="001E3FE8" w:rsidTr="009B0529">
        <w:trPr>
          <w:jc w:val="center"/>
          <w:ins w:id="114" w:author="jschen" w:date="2016-12-28T11:34:00Z"/>
        </w:trPr>
        <w:tc>
          <w:tcPr>
            <w:tcW w:w="704" w:type="dxa"/>
          </w:tcPr>
          <w:p w:rsidR="001E3FE8" w:rsidRDefault="007E5841" w:rsidP="009B0529">
            <w:pPr>
              <w:jc w:val="center"/>
              <w:rPr>
                <w:ins w:id="115" w:author="jschen" w:date="2016-12-28T11:34:00Z"/>
              </w:rPr>
            </w:pPr>
            <w:ins w:id="116" w:author="amarsoft" w:date="2016-12-28T13:22:00Z">
              <w:r>
                <w:rPr>
                  <w:rFonts w:hint="eastAsia"/>
                </w:rPr>
                <w:t>3</w:t>
              </w:r>
            </w:ins>
          </w:p>
        </w:tc>
        <w:tc>
          <w:tcPr>
            <w:tcW w:w="1701" w:type="dxa"/>
          </w:tcPr>
          <w:p w:rsidR="001E3FE8" w:rsidRDefault="00E2025C" w:rsidP="009B0529">
            <w:pPr>
              <w:rPr>
                <w:ins w:id="117" w:author="jschen" w:date="2016-12-28T11:34:00Z"/>
              </w:rPr>
            </w:pPr>
            <w:ins w:id="118" w:author="amarsoft" w:date="2016-12-28T13:23:00Z">
              <w:r>
                <w:rPr>
                  <w:rFonts w:hint="eastAsia"/>
                </w:rPr>
                <w:t>被执行人监控数据同步至生产</w:t>
              </w:r>
            </w:ins>
          </w:p>
        </w:tc>
        <w:tc>
          <w:tcPr>
            <w:tcW w:w="5670" w:type="dxa"/>
          </w:tcPr>
          <w:p w:rsidR="001E3FE8" w:rsidRDefault="001E3FE8">
            <w:pPr>
              <w:rPr>
                <w:ins w:id="119" w:author="jschen" w:date="2016-12-28T11:34:00Z"/>
              </w:rPr>
            </w:pPr>
            <w:ins w:id="120" w:author="jschen" w:date="2016-12-28T11:34:00Z">
              <w:r>
                <w:rPr>
                  <w:rFonts w:hint="eastAsia"/>
                </w:rPr>
                <w:t>采集</w:t>
              </w:r>
            </w:ins>
            <w:ins w:id="121" w:author="amarsoft" w:date="2016-12-28T13:41:00Z">
              <w:r w:rsidR="00364FBE">
                <w:rPr>
                  <w:rFonts w:hint="eastAsia"/>
                </w:rPr>
                <w:t>被执行人监控</w:t>
              </w:r>
            </w:ins>
            <w:ins w:id="122" w:author="jschen" w:date="2016-12-28T11:34:00Z">
              <w:r>
                <w:rPr>
                  <w:rFonts w:hint="eastAsia"/>
                </w:rPr>
                <w:t>数据</w:t>
              </w:r>
              <w:del w:id="123" w:author="amarsoft" w:date="2016-12-28T13:41:00Z">
                <w:r w:rsidDel="00F439D3">
                  <w:rPr>
                    <w:rFonts w:hint="eastAsia"/>
                  </w:rPr>
                  <w:delText>直接进入</w:delText>
                </w:r>
              </w:del>
            </w:ins>
            <w:ins w:id="124" w:author="amarsoft" w:date="2016-12-28T13:41:00Z">
              <w:r w:rsidR="00F439D3">
                <w:rPr>
                  <w:rFonts w:hint="eastAsia"/>
                </w:rPr>
                <w:t>同步至</w:t>
              </w:r>
            </w:ins>
            <w:ins w:id="125" w:author="jschen" w:date="2016-12-28T11:34:00Z">
              <w:r>
                <w:rPr>
                  <w:rFonts w:hint="eastAsia"/>
                </w:rPr>
                <w:t>苏州生产库</w:t>
              </w:r>
            </w:ins>
            <w:ins w:id="126" w:author="amarsoft" w:date="2016-12-28T13:44:00Z">
              <w:r w:rsidR="00836564">
                <w:rPr>
                  <w:rFonts w:hint="eastAsia"/>
                </w:rPr>
                <w:t>。</w:t>
              </w:r>
            </w:ins>
            <w:ins w:id="127" w:author="jschen" w:date="2016-12-28T11:34:00Z">
              <w:del w:id="128" w:author="amarsoft" w:date="2016-12-28T13:41:00Z">
                <w:r w:rsidDel="00831545">
                  <w:rPr>
                    <w:rFonts w:hint="eastAsia"/>
                  </w:rPr>
                  <w:delText>。</w:delText>
                </w:r>
              </w:del>
            </w:ins>
          </w:p>
        </w:tc>
        <w:tc>
          <w:tcPr>
            <w:tcW w:w="709" w:type="dxa"/>
          </w:tcPr>
          <w:p w:rsidR="001E3FE8" w:rsidRDefault="004A2229" w:rsidP="009B0529">
            <w:pPr>
              <w:rPr>
                <w:ins w:id="129" w:author="jschen" w:date="2016-12-28T11:34:00Z"/>
              </w:rPr>
            </w:pPr>
            <w:ins w:id="130" w:author="amarsoft" w:date="2016-12-28T13:42:00Z">
              <w:r>
                <w:rPr>
                  <w:rFonts w:hint="eastAsia"/>
                </w:rPr>
                <w:t>2</w:t>
              </w:r>
            </w:ins>
          </w:p>
        </w:tc>
      </w:tr>
      <w:tr w:rsidR="00C30458" w:rsidTr="009B0529">
        <w:trPr>
          <w:jc w:val="center"/>
        </w:trPr>
        <w:tc>
          <w:tcPr>
            <w:tcW w:w="704" w:type="dxa"/>
          </w:tcPr>
          <w:p w:rsidR="00C30458" w:rsidRPr="00B00D03" w:rsidRDefault="00FA68BB" w:rsidP="009B0529">
            <w:pPr>
              <w:jc w:val="center"/>
            </w:pPr>
            <w:del w:id="131" w:author="amarsoft" w:date="2016-12-28T13:22:00Z">
              <w:r w:rsidDel="007E5841">
                <w:rPr>
                  <w:rFonts w:hint="eastAsia"/>
                </w:rPr>
                <w:delText>3</w:delText>
              </w:r>
            </w:del>
            <w:ins w:id="132" w:author="amarsoft" w:date="2016-12-28T13:22:00Z">
              <w:r w:rsidR="007E5841">
                <w:rPr>
                  <w:rFonts w:hint="eastAsia"/>
                </w:rPr>
                <w:t>4</w:t>
              </w:r>
            </w:ins>
          </w:p>
        </w:tc>
        <w:tc>
          <w:tcPr>
            <w:tcW w:w="1701" w:type="dxa"/>
          </w:tcPr>
          <w:p w:rsidR="00C30458" w:rsidRPr="00B00D03" w:rsidRDefault="00C30458" w:rsidP="009B0529">
            <w:r>
              <w:rPr>
                <w:rFonts w:hint="eastAsia"/>
              </w:rPr>
              <w:t>法海阶段一</w:t>
            </w:r>
          </w:p>
        </w:tc>
        <w:tc>
          <w:tcPr>
            <w:tcW w:w="5670" w:type="dxa"/>
          </w:tcPr>
          <w:p w:rsidR="00C30458" w:rsidRPr="00B00D03" w:rsidRDefault="00C30458" w:rsidP="009B0529">
            <w:r>
              <w:rPr>
                <w:rFonts w:hint="eastAsia"/>
              </w:rPr>
              <w:t>根据名单获取列表概要信息</w:t>
            </w:r>
            <w:ins w:id="133" w:author="amarsoft" w:date="2016-12-28T13:44:00Z">
              <w:r w:rsidR="00836564">
                <w:rPr>
                  <w:rFonts w:hint="eastAsia"/>
                </w:rPr>
                <w:t>。</w:t>
              </w:r>
            </w:ins>
          </w:p>
        </w:tc>
        <w:tc>
          <w:tcPr>
            <w:tcW w:w="709" w:type="dxa"/>
          </w:tcPr>
          <w:p w:rsidR="00C30458" w:rsidRPr="00B00D03" w:rsidRDefault="00FA68BB" w:rsidP="009B0529">
            <w:r>
              <w:rPr>
                <w:rFonts w:hint="eastAsia"/>
              </w:rPr>
              <w:t>1</w:t>
            </w:r>
          </w:p>
        </w:tc>
      </w:tr>
      <w:tr w:rsidR="00C30458" w:rsidTr="009B0529">
        <w:trPr>
          <w:jc w:val="center"/>
        </w:trPr>
        <w:tc>
          <w:tcPr>
            <w:tcW w:w="704" w:type="dxa"/>
          </w:tcPr>
          <w:p w:rsidR="00C30458" w:rsidRPr="00B00D03" w:rsidRDefault="00FA68BB" w:rsidP="009B0529">
            <w:pPr>
              <w:jc w:val="center"/>
            </w:pPr>
            <w:del w:id="134" w:author="amarsoft" w:date="2016-12-28T13:22:00Z">
              <w:r w:rsidDel="007E5841">
                <w:rPr>
                  <w:rFonts w:hint="eastAsia"/>
                </w:rPr>
                <w:delText>4</w:delText>
              </w:r>
            </w:del>
            <w:ins w:id="135" w:author="amarsoft" w:date="2016-12-28T13:22:00Z">
              <w:r w:rsidR="007E5841">
                <w:rPr>
                  <w:rFonts w:hint="eastAsia"/>
                </w:rPr>
                <w:t>5</w:t>
              </w:r>
            </w:ins>
          </w:p>
        </w:tc>
        <w:tc>
          <w:tcPr>
            <w:tcW w:w="1701" w:type="dxa"/>
          </w:tcPr>
          <w:p w:rsidR="00C30458" w:rsidRPr="00B00D03" w:rsidRDefault="00C30458" w:rsidP="009B0529">
            <w:r>
              <w:rPr>
                <w:rFonts w:hint="eastAsia"/>
              </w:rPr>
              <w:t>法海阶段二</w:t>
            </w:r>
          </w:p>
        </w:tc>
        <w:tc>
          <w:tcPr>
            <w:tcW w:w="5670" w:type="dxa"/>
          </w:tcPr>
          <w:p w:rsidR="00C30458" w:rsidRPr="00B00D03" w:rsidRDefault="00C30458">
            <w:r>
              <w:rPr>
                <w:rFonts w:hint="eastAsia"/>
              </w:rPr>
              <w:t>根据</w:t>
            </w:r>
            <w:del w:id="136" w:author="amarsoft" w:date="2016-12-28T13:41:00Z">
              <w:r w:rsidDel="00EF4220">
                <w:rPr>
                  <w:rFonts w:hint="eastAsia"/>
                </w:rPr>
                <w:delText>去重明细表</w:delText>
              </w:r>
            </w:del>
            <w:ins w:id="137" w:author="amarsoft" w:date="2016-12-28T13:41:00Z">
              <w:r w:rsidR="00EF4220">
                <w:rPr>
                  <w:rFonts w:hint="eastAsia"/>
                </w:rPr>
                <w:t>已有</w:t>
              </w:r>
            </w:ins>
            <w:ins w:id="138" w:author="amarsoft" w:date="2016-12-28T13:42:00Z">
              <w:r w:rsidR="00EF4220">
                <w:rPr>
                  <w:rFonts w:hint="eastAsia"/>
                </w:rPr>
                <w:t>被执行数据</w:t>
              </w:r>
            </w:ins>
            <w:r>
              <w:rPr>
                <w:rFonts w:hint="eastAsia"/>
              </w:rPr>
              <w:t>对概要去重，调用详情入</w:t>
            </w:r>
            <w:r w:rsidR="00FA68BB">
              <w:rPr>
                <w:rFonts w:hint="eastAsia"/>
              </w:rPr>
              <w:t>被执行人</w:t>
            </w:r>
            <w:r>
              <w:rPr>
                <w:rFonts w:hint="eastAsia"/>
              </w:rPr>
              <w:t>表</w:t>
            </w:r>
            <w:r w:rsidR="00FA68BB">
              <w:rPr>
                <w:rFonts w:hint="eastAsia"/>
              </w:rPr>
              <w:t>。</w:t>
            </w:r>
          </w:p>
        </w:tc>
        <w:tc>
          <w:tcPr>
            <w:tcW w:w="709" w:type="dxa"/>
          </w:tcPr>
          <w:p w:rsidR="00C30458" w:rsidRPr="00B00D03" w:rsidRDefault="00FA68BB" w:rsidP="009B0529">
            <w:del w:id="139" w:author="amarsoft" w:date="2016-12-28T13:42:00Z">
              <w:r w:rsidDel="00820343">
                <w:rPr>
                  <w:rFonts w:hint="eastAsia"/>
                </w:rPr>
                <w:delText>2,3</w:delText>
              </w:r>
            </w:del>
            <w:ins w:id="140" w:author="amarsoft" w:date="2016-12-28T13:42:00Z">
              <w:r w:rsidR="00820343">
                <w:rPr>
                  <w:rFonts w:hint="eastAsia"/>
                </w:rPr>
                <w:t>3,4</w:t>
              </w:r>
            </w:ins>
          </w:p>
        </w:tc>
      </w:tr>
    </w:tbl>
    <w:p w:rsidR="00C30458" w:rsidRDefault="00C30458" w:rsidP="00C30458"/>
    <w:p w:rsidR="00D0491F" w:rsidRDefault="00D0491F" w:rsidP="00C30458"/>
    <w:p w:rsidR="00D0491F" w:rsidRDefault="00D0491F" w:rsidP="00C30458"/>
    <w:p w:rsidR="00D0491F" w:rsidRDefault="00D0491F" w:rsidP="00C30458"/>
    <w:p w:rsidR="00D0491F" w:rsidRDefault="00D0491F" w:rsidP="00C30458"/>
    <w:p w:rsidR="00D0491F" w:rsidRDefault="00D0491F" w:rsidP="00C30458"/>
    <w:p w:rsidR="00D0491F" w:rsidRDefault="00D0491F" w:rsidP="00C30458"/>
    <w:p w:rsidR="00D0491F" w:rsidDel="00E2025C" w:rsidRDefault="00D0491F" w:rsidP="00C30458">
      <w:pPr>
        <w:rPr>
          <w:del w:id="141" w:author="amarsoft" w:date="2016-12-28T13:23:00Z"/>
        </w:rPr>
      </w:pPr>
    </w:p>
    <w:p w:rsidR="00D0491F" w:rsidDel="00E2025C" w:rsidRDefault="00D0491F" w:rsidP="00C30458">
      <w:pPr>
        <w:rPr>
          <w:del w:id="142" w:author="amarsoft" w:date="2016-12-28T13:23:00Z"/>
        </w:rPr>
      </w:pPr>
    </w:p>
    <w:p w:rsidR="00D0491F" w:rsidDel="00E2025C" w:rsidRDefault="00D0491F" w:rsidP="00C30458">
      <w:pPr>
        <w:rPr>
          <w:del w:id="143" w:author="amarsoft" w:date="2016-12-28T13:23:00Z"/>
        </w:rPr>
      </w:pPr>
    </w:p>
    <w:p w:rsidR="00D0491F" w:rsidDel="00E2025C" w:rsidRDefault="00D0491F" w:rsidP="00C30458">
      <w:pPr>
        <w:rPr>
          <w:del w:id="144" w:author="amarsoft" w:date="2016-12-28T13:23:00Z"/>
        </w:rPr>
      </w:pPr>
    </w:p>
    <w:p w:rsidR="00D0491F" w:rsidRPr="00C30458" w:rsidRDefault="00D0491F" w:rsidP="00C30458"/>
    <w:p w:rsidR="00176161" w:rsidRDefault="00176161" w:rsidP="00176161">
      <w:pPr>
        <w:pStyle w:val="3"/>
      </w:pPr>
      <w:r>
        <w:t>2</w:t>
      </w:r>
      <w:r>
        <w:rPr>
          <w:rFonts w:hint="eastAsia"/>
        </w:rPr>
        <w:t>.3.</w:t>
      </w:r>
      <w:r w:rsidR="00A12980">
        <w:rPr>
          <w:rFonts w:hint="eastAsia"/>
        </w:rPr>
        <w:t>3</w:t>
      </w:r>
      <w:r>
        <w:rPr>
          <w:rFonts w:hint="eastAsia"/>
        </w:rPr>
        <w:t>失信被执行人产品主要阶段定义</w:t>
      </w:r>
    </w:p>
    <w:tbl>
      <w:tblPr>
        <w:tblStyle w:val="a9"/>
        <w:tblW w:w="8784" w:type="dxa"/>
        <w:jc w:val="center"/>
        <w:tblLook w:val="04A0" w:firstRow="1" w:lastRow="0" w:firstColumn="1" w:lastColumn="0" w:noHBand="0" w:noVBand="1"/>
      </w:tblPr>
      <w:tblGrid>
        <w:gridCol w:w="700"/>
        <w:gridCol w:w="1678"/>
        <w:gridCol w:w="5583"/>
        <w:gridCol w:w="823"/>
      </w:tblGrid>
      <w:tr w:rsidR="00D0491F" w:rsidTr="009B0529">
        <w:trPr>
          <w:jc w:val="center"/>
        </w:trPr>
        <w:tc>
          <w:tcPr>
            <w:tcW w:w="8784" w:type="dxa"/>
            <w:gridSpan w:val="4"/>
          </w:tcPr>
          <w:p w:rsidR="00D0491F" w:rsidRDefault="00D0491F" w:rsidP="009B0529">
            <w:pPr>
              <w:jc w:val="center"/>
            </w:pPr>
            <w:r>
              <w:rPr>
                <w:rFonts w:hint="eastAsia"/>
              </w:rPr>
              <w:t>数据处理流程主要阶段定义</w:t>
            </w:r>
          </w:p>
        </w:tc>
      </w:tr>
      <w:tr w:rsidR="00D0491F" w:rsidTr="009B0529">
        <w:trPr>
          <w:jc w:val="center"/>
        </w:trPr>
        <w:tc>
          <w:tcPr>
            <w:tcW w:w="704" w:type="dxa"/>
          </w:tcPr>
          <w:p w:rsidR="00D0491F" w:rsidRDefault="00D0491F" w:rsidP="009B0529">
            <w:pPr>
              <w:jc w:val="center"/>
            </w:pPr>
            <w:r>
              <w:rPr>
                <w:rFonts w:hint="eastAsia"/>
              </w:rPr>
              <w:t>序号</w:t>
            </w:r>
          </w:p>
        </w:tc>
        <w:tc>
          <w:tcPr>
            <w:tcW w:w="1701" w:type="dxa"/>
          </w:tcPr>
          <w:p w:rsidR="00D0491F" w:rsidRDefault="00D0491F" w:rsidP="009B0529">
            <w:pPr>
              <w:jc w:val="center"/>
            </w:pPr>
            <w:r>
              <w:rPr>
                <w:rFonts w:hint="eastAsia"/>
              </w:rPr>
              <w:t>阶段名称</w:t>
            </w:r>
          </w:p>
        </w:tc>
        <w:tc>
          <w:tcPr>
            <w:tcW w:w="5670" w:type="dxa"/>
          </w:tcPr>
          <w:p w:rsidR="00D0491F" w:rsidRDefault="00D0491F" w:rsidP="009B0529">
            <w:pPr>
              <w:jc w:val="center"/>
            </w:pPr>
            <w:r>
              <w:rPr>
                <w:rFonts w:hint="eastAsia"/>
              </w:rPr>
              <w:t>具体说明</w:t>
            </w:r>
          </w:p>
        </w:tc>
        <w:tc>
          <w:tcPr>
            <w:tcW w:w="709" w:type="dxa"/>
          </w:tcPr>
          <w:p w:rsidR="00D0491F" w:rsidRDefault="00D0491F" w:rsidP="009B0529">
            <w:pPr>
              <w:jc w:val="center"/>
            </w:pPr>
            <w:r>
              <w:rPr>
                <w:rFonts w:hint="eastAsia"/>
              </w:rPr>
              <w:t>前置</w:t>
            </w:r>
          </w:p>
        </w:tc>
      </w:tr>
      <w:tr w:rsidR="00D0491F" w:rsidTr="009B0529">
        <w:trPr>
          <w:jc w:val="center"/>
        </w:trPr>
        <w:tc>
          <w:tcPr>
            <w:tcW w:w="704" w:type="dxa"/>
          </w:tcPr>
          <w:p w:rsidR="00D0491F" w:rsidRDefault="00D0491F" w:rsidP="009B0529">
            <w:pPr>
              <w:jc w:val="center"/>
            </w:pPr>
            <w:r>
              <w:rPr>
                <w:rFonts w:hint="eastAsia"/>
              </w:rPr>
              <w:t>1</w:t>
            </w:r>
          </w:p>
        </w:tc>
        <w:tc>
          <w:tcPr>
            <w:tcW w:w="1701" w:type="dxa"/>
          </w:tcPr>
          <w:p w:rsidR="00D0491F" w:rsidRDefault="00D0491F" w:rsidP="009B0529">
            <w:r>
              <w:rPr>
                <w:rFonts w:hint="eastAsia"/>
              </w:rPr>
              <w:t>任务初始化</w:t>
            </w:r>
          </w:p>
        </w:tc>
        <w:tc>
          <w:tcPr>
            <w:tcW w:w="5670" w:type="dxa"/>
          </w:tcPr>
          <w:p w:rsidR="00D0491F" w:rsidRDefault="00D0491F" w:rsidP="009B0529">
            <w:r>
              <w:rPr>
                <w:rFonts w:hint="eastAsia"/>
              </w:rPr>
              <w:t>一级监控根据机构初始化数据处理流程表</w:t>
            </w:r>
            <w:ins w:id="145" w:author="amarsoft" w:date="2016-12-28T13:44:00Z">
              <w:r w:rsidR="0041379D">
                <w:rPr>
                  <w:rFonts w:hint="eastAsia"/>
                </w:rPr>
                <w:t>。</w:t>
              </w:r>
            </w:ins>
          </w:p>
        </w:tc>
        <w:tc>
          <w:tcPr>
            <w:tcW w:w="709" w:type="dxa"/>
          </w:tcPr>
          <w:p w:rsidR="00D0491F" w:rsidRDefault="00D0491F" w:rsidP="009B0529">
            <w:r>
              <w:rPr>
                <w:rFonts w:hint="eastAsia"/>
              </w:rPr>
              <w:t>无</w:t>
            </w:r>
          </w:p>
        </w:tc>
      </w:tr>
      <w:tr w:rsidR="00D0491F" w:rsidTr="009B0529">
        <w:trPr>
          <w:jc w:val="center"/>
        </w:trPr>
        <w:tc>
          <w:tcPr>
            <w:tcW w:w="704" w:type="dxa"/>
          </w:tcPr>
          <w:p w:rsidR="00D0491F" w:rsidRDefault="00D0491F" w:rsidP="009B0529">
            <w:pPr>
              <w:jc w:val="center"/>
            </w:pPr>
            <w:r>
              <w:rPr>
                <w:rFonts w:hint="eastAsia"/>
              </w:rPr>
              <w:t>2</w:t>
            </w:r>
          </w:p>
        </w:tc>
        <w:tc>
          <w:tcPr>
            <w:tcW w:w="1701" w:type="dxa"/>
          </w:tcPr>
          <w:p w:rsidR="00D0491F" w:rsidRDefault="00D0491F" w:rsidP="009B0529">
            <w:r>
              <w:rPr>
                <w:rFonts w:hint="eastAsia"/>
              </w:rPr>
              <w:t>失信被执行人数据采集</w:t>
            </w:r>
          </w:p>
        </w:tc>
        <w:tc>
          <w:tcPr>
            <w:tcW w:w="5670" w:type="dxa"/>
          </w:tcPr>
          <w:p w:rsidR="00D0491F" w:rsidRDefault="00D0491F">
            <w:r>
              <w:rPr>
                <w:rFonts w:hint="eastAsia"/>
              </w:rPr>
              <w:t>实时爬虫程序依据机构下的任务名单表</w:t>
            </w:r>
            <w:ins w:id="146" w:author="amarsoft" w:date="2016-12-28T13:42:00Z">
              <w:r w:rsidR="00AB24A8">
                <w:rPr>
                  <w:rFonts w:hint="eastAsia"/>
                </w:rPr>
                <w:t>中</w:t>
              </w:r>
            </w:ins>
            <w:r>
              <w:rPr>
                <w:rFonts w:hint="eastAsia"/>
              </w:rPr>
              <w:t>企业名单和指定爬取网站采集数据</w:t>
            </w:r>
            <w:ins w:id="147" w:author="amarsoft" w:date="2016-12-28T13:44:00Z">
              <w:r w:rsidR="0041379D">
                <w:rPr>
                  <w:rFonts w:hint="eastAsia"/>
                </w:rPr>
                <w:t>。</w:t>
              </w:r>
            </w:ins>
            <w:del w:id="148" w:author="amarsoft" w:date="2016-12-28T13:43:00Z">
              <w:r w:rsidDel="00DF5C08">
                <w:rPr>
                  <w:rFonts w:hint="eastAsia"/>
                </w:rPr>
                <w:delText>，采集数据直接进入苏州生产库。</w:delText>
              </w:r>
            </w:del>
          </w:p>
        </w:tc>
        <w:tc>
          <w:tcPr>
            <w:tcW w:w="709" w:type="dxa"/>
          </w:tcPr>
          <w:p w:rsidR="00D0491F" w:rsidRDefault="00D0491F" w:rsidP="009B0529">
            <w:r>
              <w:rPr>
                <w:rFonts w:hint="eastAsia"/>
              </w:rPr>
              <w:t>1</w:t>
            </w:r>
          </w:p>
        </w:tc>
      </w:tr>
      <w:tr w:rsidR="00E2025C" w:rsidTr="009B0529">
        <w:trPr>
          <w:jc w:val="center"/>
          <w:ins w:id="149" w:author="amarsoft" w:date="2016-12-28T13:23:00Z"/>
        </w:trPr>
        <w:tc>
          <w:tcPr>
            <w:tcW w:w="704" w:type="dxa"/>
          </w:tcPr>
          <w:p w:rsidR="00E2025C" w:rsidRDefault="00E2025C" w:rsidP="009B0529">
            <w:pPr>
              <w:jc w:val="center"/>
              <w:rPr>
                <w:ins w:id="150" w:author="amarsoft" w:date="2016-12-28T13:23:00Z"/>
              </w:rPr>
            </w:pPr>
            <w:ins w:id="151" w:author="amarsoft" w:date="2016-12-28T13:23:00Z">
              <w:r>
                <w:rPr>
                  <w:rFonts w:hint="eastAsia"/>
                </w:rPr>
                <w:t>3</w:t>
              </w:r>
            </w:ins>
          </w:p>
        </w:tc>
        <w:tc>
          <w:tcPr>
            <w:tcW w:w="1701" w:type="dxa"/>
          </w:tcPr>
          <w:p w:rsidR="00E2025C" w:rsidRDefault="00E2025C" w:rsidP="009B0529">
            <w:pPr>
              <w:rPr>
                <w:ins w:id="152" w:author="amarsoft" w:date="2016-12-28T13:23:00Z"/>
              </w:rPr>
            </w:pPr>
            <w:ins w:id="153" w:author="amarsoft" w:date="2016-12-28T13:23:00Z">
              <w:r>
                <w:rPr>
                  <w:rFonts w:hint="eastAsia"/>
                </w:rPr>
                <w:t>失信被执行</w:t>
              </w:r>
            </w:ins>
            <w:ins w:id="154" w:author="amarsoft" w:date="2016-12-28T13:24:00Z">
              <w:r>
                <w:rPr>
                  <w:rFonts w:hint="eastAsia"/>
                </w:rPr>
                <w:t>监控数据同步至生产</w:t>
              </w:r>
            </w:ins>
          </w:p>
        </w:tc>
        <w:tc>
          <w:tcPr>
            <w:tcW w:w="5670" w:type="dxa"/>
          </w:tcPr>
          <w:p w:rsidR="00E2025C" w:rsidRDefault="00DF5C08" w:rsidP="009B0529">
            <w:pPr>
              <w:rPr>
                <w:ins w:id="155" w:author="amarsoft" w:date="2016-12-28T13:23:00Z"/>
              </w:rPr>
            </w:pPr>
            <w:ins w:id="156" w:author="amarsoft" w:date="2016-12-28T13:43:00Z">
              <w:r>
                <w:rPr>
                  <w:rFonts w:hint="eastAsia"/>
                </w:rPr>
                <w:t>采集</w:t>
              </w:r>
              <w:r w:rsidR="009A26B1">
                <w:rPr>
                  <w:rFonts w:hint="eastAsia"/>
                </w:rPr>
                <w:t>失信</w:t>
              </w:r>
              <w:r>
                <w:rPr>
                  <w:rFonts w:hint="eastAsia"/>
                </w:rPr>
                <w:t>被执行人监控数据同步至苏州生产库</w:t>
              </w:r>
            </w:ins>
            <w:ins w:id="157" w:author="amarsoft" w:date="2016-12-28T13:44:00Z">
              <w:r w:rsidR="0041379D">
                <w:rPr>
                  <w:rFonts w:hint="eastAsia"/>
                </w:rPr>
                <w:t>。</w:t>
              </w:r>
            </w:ins>
          </w:p>
        </w:tc>
        <w:tc>
          <w:tcPr>
            <w:tcW w:w="709" w:type="dxa"/>
          </w:tcPr>
          <w:p w:rsidR="00E2025C" w:rsidRDefault="00C31CFE" w:rsidP="009B0529">
            <w:pPr>
              <w:rPr>
                <w:ins w:id="158" w:author="amarsoft" w:date="2016-12-28T13:23:00Z"/>
              </w:rPr>
            </w:pPr>
            <w:ins w:id="159" w:author="amarsoft" w:date="2016-12-28T13:44:00Z">
              <w:r>
                <w:rPr>
                  <w:rFonts w:hint="eastAsia"/>
                </w:rPr>
                <w:t>2</w:t>
              </w:r>
            </w:ins>
          </w:p>
        </w:tc>
      </w:tr>
      <w:tr w:rsidR="00D0491F" w:rsidTr="009B0529">
        <w:trPr>
          <w:jc w:val="center"/>
        </w:trPr>
        <w:tc>
          <w:tcPr>
            <w:tcW w:w="704" w:type="dxa"/>
          </w:tcPr>
          <w:p w:rsidR="00D0491F" w:rsidRPr="00B00D03" w:rsidRDefault="00D0491F" w:rsidP="009B0529">
            <w:pPr>
              <w:jc w:val="center"/>
            </w:pPr>
            <w:del w:id="160" w:author="amarsoft" w:date="2016-12-28T13:24:00Z">
              <w:r w:rsidDel="00E2025C">
                <w:rPr>
                  <w:rFonts w:hint="eastAsia"/>
                </w:rPr>
                <w:delText>3</w:delText>
              </w:r>
            </w:del>
            <w:ins w:id="161" w:author="amarsoft" w:date="2016-12-28T13:24:00Z">
              <w:r w:rsidR="00E2025C">
                <w:rPr>
                  <w:rFonts w:hint="eastAsia"/>
                </w:rPr>
                <w:t>4</w:t>
              </w:r>
            </w:ins>
          </w:p>
        </w:tc>
        <w:tc>
          <w:tcPr>
            <w:tcW w:w="1701" w:type="dxa"/>
          </w:tcPr>
          <w:p w:rsidR="00D0491F" w:rsidRPr="00B00D03" w:rsidRDefault="00D0491F" w:rsidP="009B0529">
            <w:r>
              <w:rPr>
                <w:rFonts w:hint="eastAsia"/>
              </w:rPr>
              <w:t>法海阶段一</w:t>
            </w:r>
          </w:p>
        </w:tc>
        <w:tc>
          <w:tcPr>
            <w:tcW w:w="5670" w:type="dxa"/>
          </w:tcPr>
          <w:p w:rsidR="00D0491F" w:rsidRPr="00B00D03" w:rsidRDefault="00D0491F" w:rsidP="009B0529">
            <w:r>
              <w:rPr>
                <w:rFonts w:hint="eastAsia"/>
              </w:rPr>
              <w:t>根据名单获取列表概要信息</w:t>
            </w:r>
            <w:ins w:id="162" w:author="amarsoft" w:date="2016-12-28T13:44:00Z">
              <w:r w:rsidR="0041379D">
                <w:rPr>
                  <w:rFonts w:hint="eastAsia"/>
                </w:rPr>
                <w:t>。</w:t>
              </w:r>
            </w:ins>
          </w:p>
        </w:tc>
        <w:tc>
          <w:tcPr>
            <w:tcW w:w="709" w:type="dxa"/>
          </w:tcPr>
          <w:p w:rsidR="00D0491F" w:rsidRPr="00B00D03" w:rsidRDefault="00D0491F" w:rsidP="009B0529">
            <w:r>
              <w:rPr>
                <w:rFonts w:hint="eastAsia"/>
              </w:rPr>
              <w:t>1</w:t>
            </w:r>
          </w:p>
        </w:tc>
      </w:tr>
      <w:tr w:rsidR="00D0491F" w:rsidTr="009B0529">
        <w:trPr>
          <w:jc w:val="center"/>
        </w:trPr>
        <w:tc>
          <w:tcPr>
            <w:tcW w:w="704" w:type="dxa"/>
          </w:tcPr>
          <w:p w:rsidR="00D0491F" w:rsidRPr="00B00D03" w:rsidRDefault="00D0491F" w:rsidP="009B0529">
            <w:pPr>
              <w:jc w:val="center"/>
            </w:pPr>
            <w:del w:id="163" w:author="amarsoft" w:date="2016-12-28T13:24:00Z">
              <w:r w:rsidDel="00E2025C">
                <w:rPr>
                  <w:rFonts w:hint="eastAsia"/>
                </w:rPr>
                <w:delText>4</w:delText>
              </w:r>
            </w:del>
            <w:ins w:id="164" w:author="amarsoft" w:date="2016-12-28T13:24:00Z">
              <w:r w:rsidR="00E2025C">
                <w:rPr>
                  <w:rFonts w:hint="eastAsia"/>
                </w:rPr>
                <w:t>5</w:t>
              </w:r>
            </w:ins>
          </w:p>
        </w:tc>
        <w:tc>
          <w:tcPr>
            <w:tcW w:w="1701" w:type="dxa"/>
          </w:tcPr>
          <w:p w:rsidR="00D0491F" w:rsidRPr="00B00D03" w:rsidRDefault="00D0491F" w:rsidP="009B0529">
            <w:r>
              <w:rPr>
                <w:rFonts w:hint="eastAsia"/>
              </w:rPr>
              <w:t>法海阶段二</w:t>
            </w:r>
          </w:p>
        </w:tc>
        <w:tc>
          <w:tcPr>
            <w:tcW w:w="5670" w:type="dxa"/>
          </w:tcPr>
          <w:p w:rsidR="00D0491F" w:rsidRPr="00B00D03" w:rsidRDefault="00D0491F">
            <w:r>
              <w:rPr>
                <w:rFonts w:hint="eastAsia"/>
              </w:rPr>
              <w:t>根据</w:t>
            </w:r>
            <w:del w:id="165" w:author="amarsoft" w:date="2016-12-28T13:43:00Z">
              <w:r w:rsidDel="00972152">
                <w:rPr>
                  <w:rFonts w:hint="eastAsia"/>
                </w:rPr>
                <w:delText>去重明细表</w:delText>
              </w:r>
            </w:del>
            <w:ins w:id="166" w:author="amarsoft" w:date="2016-12-28T13:43:00Z">
              <w:r w:rsidR="00972152">
                <w:rPr>
                  <w:rFonts w:hint="eastAsia"/>
                </w:rPr>
                <w:t>已有失信被执行人</w:t>
              </w:r>
            </w:ins>
            <w:r>
              <w:rPr>
                <w:rFonts w:hint="eastAsia"/>
              </w:rPr>
              <w:t>对概要去重，调用详情入</w:t>
            </w:r>
            <w:r w:rsidR="00BB156A">
              <w:rPr>
                <w:rFonts w:hint="eastAsia"/>
              </w:rPr>
              <w:t>失信</w:t>
            </w:r>
            <w:r>
              <w:rPr>
                <w:rFonts w:hint="eastAsia"/>
              </w:rPr>
              <w:t>被执行人表。</w:t>
            </w:r>
          </w:p>
        </w:tc>
        <w:tc>
          <w:tcPr>
            <w:tcW w:w="709" w:type="dxa"/>
          </w:tcPr>
          <w:p w:rsidR="00D0491F" w:rsidRPr="00B00D03" w:rsidRDefault="00D0491F" w:rsidP="009B0529">
            <w:del w:id="167" w:author="amarsoft" w:date="2016-12-28T13:45:00Z">
              <w:r w:rsidDel="00C31CFE">
                <w:rPr>
                  <w:rFonts w:hint="eastAsia"/>
                </w:rPr>
                <w:delText>2,3</w:delText>
              </w:r>
            </w:del>
            <w:ins w:id="168" w:author="amarsoft" w:date="2016-12-28T13:45:00Z">
              <w:r w:rsidR="00C31CFE">
                <w:rPr>
                  <w:rFonts w:hint="eastAsia"/>
                </w:rPr>
                <w:t>3,4</w:t>
              </w:r>
            </w:ins>
          </w:p>
        </w:tc>
      </w:tr>
    </w:tbl>
    <w:p w:rsidR="00D0491F" w:rsidRPr="00D0491F" w:rsidRDefault="00D0491F" w:rsidP="00D0491F"/>
    <w:p w:rsidR="00BB722B" w:rsidRDefault="00BB722B" w:rsidP="00BB722B">
      <w:pPr>
        <w:pStyle w:val="3"/>
      </w:pPr>
      <w:r>
        <w:t>2</w:t>
      </w:r>
      <w:r>
        <w:rPr>
          <w:rFonts w:hint="eastAsia"/>
        </w:rPr>
        <w:t>.3.</w:t>
      </w:r>
      <w:r w:rsidR="00A12980">
        <w:rPr>
          <w:rFonts w:hint="eastAsia"/>
        </w:rPr>
        <w:t>4</w:t>
      </w:r>
      <w:r w:rsidR="00574B30">
        <w:rPr>
          <w:rFonts w:hint="eastAsia"/>
        </w:rPr>
        <w:t>舆情预警</w:t>
      </w:r>
      <w:r>
        <w:rPr>
          <w:rFonts w:hint="eastAsia"/>
        </w:rPr>
        <w:t>产品主要阶段定义</w:t>
      </w:r>
    </w:p>
    <w:tbl>
      <w:tblPr>
        <w:tblStyle w:val="a9"/>
        <w:tblW w:w="8784" w:type="dxa"/>
        <w:jc w:val="center"/>
        <w:tblLook w:val="04A0" w:firstRow="1" w:lastRow="0" w:firstColumn="1" w:lastColumn="0" w:noHBand="0" w:noVBand="1"/>
      </w:tblPr>
      <w:tblGrid>
        <w:gridCol w:w="704"/>
        <w:gridCol w:w="1701"/>
        <w:gridCol w:w="5670"/>
        <w:gridCol w:w="709"/>
      </w:tblGrid>
      <w:tr w:rsidR="003A67BD" w:rsidTr="009B0529">
        <w:trPr>
          <w:jc w:val="center"/>
        </w:trPr>
        <w:tc>
          <w:tcPr>
            <w:tcW w:w="8784" w:type="dxa"/>
            <w:gridSpan w:val="4"/>
          </w:tcPr>
          <w:p w:rsidR="003A67BD" w:rsidRDefault="003A67BD" w:rsidP="009B0529">
            <w:pPr>
              <w:jc w:val="center"/>
            </w:pPr>
            <w:r>
              <w:rPr>
                <w:rFonts w:hint="eastAsia"/>
              </w:rPr>
              <w:t>数据处理流程主要阶段定义</w:t>
            </w:r>
          </w:p>
        </w:tc>
      </w:tr>
      <w:tr w:rsidR="003A67BD" w:rsidTr="009B0529">
        <w:trPr>
          <w:jc w:val="center"/>
        </w:trPr>
        <w:tc>
          <w:tcPr>
            <w:tcW w:w="704" w:type="dxa"/>
          </w:tcPr>
          <w:p w:rsidR="003A67BD" w:rsidRDefault="003A67BD" w:rsidP="009B0529">
            <w:pPr>
              <w:jc w:val="center"/>
            </w:pPr>
            <w:r>
              <w:rPr>
                <w:rFonts w:hint="eastAsia"/>
              </w:rPr>
              <w:t>序号</w:t>
            </w:r>
          </w:p>
        </w:tc>
        <w:tc>
          <w:tcPr>
            <w:tcW w:w="1701" w:type="dxa"/>
          </w:tcPr>
          <w:p w:rsidR="003A67BD" w:rsidRDefault="003A67BD" w:rsidP="009B0529">
            <w:pPr>
              <w:jc w:val="center"/>
            </w:pPr>
            <w:r>
              <w:rPr>
                <w:rFonts w:hint="eastAsia"/>
              </w:rPr>
              <w:t>阶段名称</w:t>
            </w:r>
          </w:p>
        </w:tc>
        <w:tc>
          <w:tcPr>
            <w:tcW w:w="5670" w:type="dxa"/>
          </w:tcPr>
          <w:p w:rsidR="003A67BD" w:rsidRDefault="003A67BD" w:rsidP="009B0529">
            <w:pPr>
              <w:jc w:val="center"/>
            </w:pPr>
            <w:r>
              <w:rPr>
                <w:rFonts w:hint="eastAsia"/>
              </w:rPr>
              <w:t>具体说明</w:t>
            </w:r>
          </w:p>
        </w:tc>
        <w:tc>
          <w:tcPr>
            <w:tcW w:w="709" w:type="dxa"/>
          </w:tcPr>
          <w:p w:rsidR="003A67BD" w:rsidRDefault="003A67BD" w:rsidP="009B0529">
            <w:pPr>
              <w:jc w:val="center"/>
            </w:pPr>
            <w:r>
              <w:rPr>
                <w:rFonts w:hint="eastAsia"/>
              </w:rPr>
              <w:t>前置</w:t>
            </w:r>
          </w:p>
        </w:tc>
      </w:tr>
      <w:tr w:rsidR="003A67BD" w:rsidTr="009B0529">
        <w:trPr>
          <w:jc w:val="center"/>
        </w:trPr>
        <w:tc>
          <w:tcPr>
            <w:tcW w:w="704" w:type="dxa"/>
          </w:tcPr>
          <w:p w:rsidR="003A67BD" w:rsidRDefault="003A67BD" w:rsidP="009B0529">
            <w:pPr>
              <w:jc w:val="center"/>
            </w:pPr>
            <w:r>
              <w:rPr>
                <w:rFonts w:hint="eastAsia"/>
              </w:rPr>
              <w:t>1</w:t>
            </w:r>
          </w:p>
        </w:tc>
        <w:tc>
          <w:tcPr>
            <w:tcW w:w="1701" w:type="dxa"/>
          </w:tcPr>
          <w:p w:rsidR="003A67BD" w:rsidRDefault="003A67BD" w:rsidP="009B0529">
            <w:r>
              <w:rPr>
                <w:rFonts w:hint="eastAsia"/>
              </w:rPr>
              <w:t>任务初始化</w:t>
            </w:r>
          </w:p>
        </w:tc>
        <w:tc>
          <w:tcPr>
            <w:tcW w:w="5670" w:type="dxa"/>
          </w:tcPr>
          <w:p w:rsidR="003A67BD" w:rsidRDefault="003A67BD" w:rsidP="009B0529">
            <w:r>
              <w:rPr>
                <w:rFonts w:hint="eastAsia"/>
              </w:rPr>
              <w:t>一级监控根据机构初始化数据处理流程表</w:t>
            </w:r>
            <w:ins w:id="169" w:author="amarsoft" w:date="2016-12-28T13:46:00Z">
              <w:r w:rsidR="00E252E2">
                <w:rPr>
                  <w:rFonts w:hint="eastAsia"/>
                </w:rPr>
                <w:t>。</w:t>
              </w:r>
            </w:ins>
          </w:p>
        </w:tc>
        <w:tc>
          <w:tcPr>
            <w:tcW w:w="709" w:type="dxa"/>
          </w:tcPr>
          <w:p w:rsidR="003A67BD" w:rsidRDefault="003A67BD" w:rsidP="009B0529">
            <w:r>
              <w:rPr>
                <w:rFonts w:hint="eastAsia"/>
              </w:rPr>
              <w:t>无</w:t>
            </w:r>
          </w:p>
        </w:tc>
      </w:tr>
      <w:tr w:rsidR="003A67BD" w:rsidTr="009B0529">
        <w:trPr>
          <w:jc w:val="center"/>
        </w:trPr>
        <w:tc>
          <w:tcPr>
            <w:tcW w:w="704" w:type="dxa"/>
          </w:tcPr>
          <w:p w:rsidR="003A67BD" w:rsidRDefault="003A67BD" w:rsidP="009B0529">
            <w:pPr>
              <w:jc w:val="center"/>
            </w:pPr>
            <w:r>
              <w:rPr>
                <w:rFonts w:hint="eastAsia"/>
              </w:rPr>
              <w:t>2</w:t>
            </w:r>
          </w:p>
        </w:tc>
        <w:tc>
          <w:tcPr>
            <w:tcW w:w="1701" w:type="dxa"/>
          </w:tcPr>
          <w:p w:rsidR="003A67BD" w:rsidRDefault="00AF39AA" w:rsidP="009B0529">
            <w:r>
              <w:rPr>
                <w:rFonts w:hint="eastAsia"/>
              </w:rPr>
              <w:t>舆情</w:t>
            </w:r>
            <w:r w:rsidR="003A67BD">
              <w:rPr>
                <w:rFonts w:hint="eastAsia"/>
              </w:rPr>
              <w:t>数据采集</w:t>
            </w:r>
          </w:p>
        </w:tc>
        <w:tc>
          <w:tcPr>
            <w:tcW w:w="5670" w:type="dxa"/>
          </w:tcPr>
          <w:p w:rsidR="003A67BD" w:rsidRDefault="003A67BD">
            <w:r>
              <w:rPr>
                <w:rFonts w:hint="eastAsia"/>
              </w:rPr>
              <w:t>实时爬虫程序依据机构下的任务名单表企业名单和指定爬取网站采集数据</w:t>
            </w:r>
            <w:del w:id="170" w:author="amarsoft" w:date="2016-12-28T13:45:00Z">
              <w:r w:rsidDel="00C34340">
                <w:rPr>
                  <w:rFonts w:hint="eastAsia"/>
                </w:rPr>
                <w:delText>，采集数据</w:delText>
              </w:r>
              <w:r w:rsidR="00AF39AA" w:rsidDel="00C34340">
                <w:rPr>
                  <w:rFonts w:hint="eastAsia"/>
                </w:rPr>
                <w:delText>同步至</w:delText>
              </w:r>
              <w:r w:rsidDel="00C34340">
                <w:rPr>
                  <w:rFonts w:hint="eastAsia"/>
                </w:rPr>
                <w:delText>苏州生产库</w:delText>
              </w:r>
              <w:r w:rsidR="00AF39AA" w:rsidDel="00C34340">
                <w:rPr>
                  <w:rFonts w:hint="eastAsia"/>
                </w:rPr>
                <w:delText>，录入</w:delText>
              </w:r>
              <w:r w:rsidR="00AF39AA" w:rsidDel="00C34340">
                <w:rPr>
                  <w:rFonts w:hint="eastAsia"/>
                </w:rPr>
                <w:delText>solr</w:delText>
              </w:r>
            </w:del>
            <w:r>
              <w:rPr>
                <w:rFonts w:hint="eastAsia"/>
              </w:rPr>
              <w:t>。</w:t>
            </w:r>
          </w:p>
        </w:tc>
        <w:tc>
          <w:tcPr>
            <w:tcW w:w="709" w:type="dxa"/>
          </w:tcPr>
          <w:p w:rsidR="003A67BD" w:rsidRDefault="003A67BD" w:rsidP="009B0529">
            <w:r>
              <w:rPr>
                <w:rFonts w:hint="eastAsia"/>
              </w:rPr>
              <w:t>1</w:t>
            </w:r>
          </w:p>
        </w:tc>
      </w:tr>
      <w:tr w:rsidR="00E2025C" w:rsidTr="009B0529">
        <w:trPr>
          <w:jc w:val="center"/>
          <w:ins w:id="171" w:author="amarsoft" w:date="2016-12-28T13:24:00Z"/>
        </w:trPr>
        <w:tc>
          <w:tcPr>
            <w:tcW w:w="704" w:type="dxa"/>
          </w:tcPr>
          <w:p w:rsidR="00E2025C" w:rsidRDefault="00E2025C" w:rsidP="009B0529">
            <w:pPr>
              <w:jc w:val="center"/>
              <w:rPr>
                <w:ins w:id="172" w:author="amarsoft" w:date="2016-12-28T13:24:00Z"/>
              </w:rPr>
            </w:pPr>
            <w:ins w:id="173" w:author="amarsoft" w:date="2016-12-28T13:24:00Z">
              <w:r>
                <w:rPr>
                  <w:rFonts w:hint="eastAsia"/>
                </w:rPr>
                <w:t>3</w:t>
              </w:r>
            </w:ins>
          </w:p>
        </w:tc>
        <w:tc>
          <w:tcPr>
            <w:tcW w:w="1701" w:type="dxa"/>
          </w:tcPr>
          <w:p w:rsidR="00E2025C" w:rsidRDefault="00E2025C" w:rsidP="009B0529">
            <w:pPr>
              <w:rPr>
                <w:ins w:id="174" w:author="amarsoft" w:date="2016-12-28T13:24:00Z"/>
              </w:rPr>
            </w:pPr>
            <w:ins w:id="175" w:author="amarsoft" w:date="2016-12-28T13:25:00Z">
              <w:r>
                <w:rPr>
                  <w:rFonts w:hint="eastAsia"/>
                </w:rPr>
                <w:t>舆情监控数据同步至生产</w:t>
              </w:r>
            </w:ins>
          </w:p>
        </w:tc>
        <w:tc>
          <w:tcPr>
            <w:tcW w:w="5670" w:type="dxa"/>
          </w:tcPr>
          <w:p w:rsidR="00E2025C" w:rsidRDefault="00C34340" w:rsidP="00AF39AA">
            <w:pPr>
              <w:rPr>
                <w:ins w:id="176" w:author="amarsoft" w:date="2016-12-28T13:24:00Z"/>
              </w:rPr>
            </w:pPr>
            <w:ins w:id="177" w:author="amarsoft" w:date="2016-12-28T13:45:00Z">
              <w:r>
                <w:rPr>
                  <w:rFonts w:hint="eastAsia"/>
                </w:rPr>
                <w:t>采集数据同步至苏州生产库，录入</w:t>
              </w:r>
              <w:r>
                <w:rPr>
                  <w:rFonts w:hint="eastAsia"/>
                </w:rPr>
                <w:t>solr</w:t>
              </w:r>
              <w:r w:rsidR="00B66D87">
                <w:rPr>
                  <w:rFonts w:hint="eastAsia"/>
                </w:rPr>
                <w:t>。</w:t>
              </w:r>
            </w:ins>
          </w:p>
        </w:tc>
        <w:tc>
          <w:tcPr>
            <w:tcW w:w="709" w:type="dxa"/>
          </w:tcPr>
          <w:p w:rsidR="00E2025C" w:rsidRDefault="00E2025C" w:rsidP="009B0529">
            <w:pPr>
              <w:rPr>
                <w:ins w:id="178" w:author="amarsoft" w:date="2016-12-28T13:24:00Z"/>
              </w:rPr>
            </w:pPr>
          </w:p>
        </w:tc>
      </w:tr>
    </w:tbl>
    <w:p w:rsidR="003A67BD" w:rsidRPr="003A67BD" w:rsidRDefault="003A67BD" w:rsidP="003A67BD"/>
    <w:p w:rsidR="00A12980" w:rsidRPr="00905CB1" w:rsidRDefault="00A12980" w:rsidP="00A12980">
      <w:pPr>
        <w:pStyle w:val="3"/>
      </w:pPr>
      <w:r>
        <w:t>2</w:t>
      </w:r>
      <w:r>
        <w:rPr>
          <w:rFonts w:hint="eastAsia"/>
        </w:rPr>
        <w:t>.3.5</w:t>
      </w:r>
      <w:r w:rsidR="003013F1">
        <w:rPr>
          <w:rFonts w:hint="eastAsia"/>
        </w:rPr>
        <w:t>信用报告</w:t>
      </w:r>
      <w:r w:rsidR="003013F1">
        <w:rPr>
          <w:rFonts w:hint="eastAsia"/>
        </w:rPr>
        <w:t>V4</w:t>
      </w:r>
      <w:r w:rsidR="00DD626B">
        <w:rPr>
          <w:rFonts w:hint="eastAsia"/>
        </w:rPr>
        <w:t>-</w:t>
      </w:r>
      <w:r w:rsidR="00DD626B" w:rsidRPr="00DD626B">
        <w:rPr>
          <w:rFonts w:hint="eastAsia"/>
        </w:rPr>
        <w:t>金融办风险挖掘报告</w:t>
      </w:r>
      <w:r>
        <w:rPr>
          <w:rFonts w:hint="eastAsia"/>
        </w:rPr>
        <w:t>产品主要阶段定义</w:t>
      </w:r>
    </w:p>
    <w:tbl>
      <w:tblPr>
        <w:tblStyle w:val="a9"/>
        <w:tblW w:w="8784" w:type="dxa"/>
        <w:jc w:val="center"/>
        <w:tblLook w:val="04A0" w:firstRow="1" w:lastRow="0" w:firstColumn="1" w:lastColumn="0" w:noHBand="0" w:noVBand="1"/>
      </w:tblPr>
      <w:tblGrid>
        <w:gridCol w:w="704"/>
        <w:gridCol w:w="1701"/>
        <w:gridCol w:w="5670"/>
        <w:gridCol w:w="709"/>
      </w:tblGrid>
      <w:tr w:rsidR="00F07E10" w:rsidTr="009B0529">
        <w:trPr>
          <w:jc w:val="center"/>
        </w:trPr>
        <w:tc>
          <w:tcPr>
            <w:tcW w:w="8784" w:type="dxa"/>
            <w:gridSpan w:val="4"/>
          </w:tcPr>
          <w:p w:rsidR="00F07E10" w:rsidRDefault="00F07E10" w:rsidP="009B0529">
            <w:pPr>
              <w:jc w:val="center"/>
            </w:pPr>
            <w:r>
              <w:rPr>
                <w:rFonts w:hint="eastAsia"/>
              </w:rPr>
              <w:t>数据处理流程主要阶段定义</w:t>
            </w:r>
          </w:p>
        </w:tc>
      </w:tr>
      <w:tr w:rsidR="00F07E10" w:rsidTr="009B0529">
        <w:trPr>
          <w:jc w:val="center"/>
        </w:trPr>
        <w:tc>
          <w:tcPr>
            <w:tcW w:w="704" w:type="dxa"/>
          </w:tcPr>
          <w:p w:rsidR="00F07E10" w:rsidRDefault="00F07E10" w:rsidP="009B0529">
            <w:pPr>
              <w:jc w:val="center"/>
            </w:pPr>
            <w:r>
              <w:rPr>
                <w:rFonts w:hint="eastAsia"/>
              </w:rPr>
              <w:t>序号</w:t>
            </w:r>
          </w:p>
        </w:tc>
        <w:tc>
          <w:tcPr>
            <w:tcW w:w="1701" w:type="dxa"/>
          </w:tcPr>
          <w:p w:rsidR="00F07E10" w:rsidRDefault="00F07E10" w:rsidP="009B0529">
            <w:pPr>
              <w:jc w:val="center"/>
            </w:pPr>
            <w:r>
              <w:rPr>
                <w:rFonts w:hint="eastAsia"/>
              </w:rPr>
              <w:t>阶段名称</w:t>
            </w:r>
          </w:p>
        </w:tc>
        <w:tc>
          <w:tcPr>
            <w:tcW w:w="5670" w:type="dxa"/>
          </w:tcPr>
          <w:p w:rsidR="00F07E10" w:rsidRDefault="00F07E10" w:rsidP="009B0529">
            <w:pPr>
              <w:jc w:val="center"/>
            </w:pPr>
            <w:r>
              <w:rPr>
                <w:rFonts w:hint="eastAsia"/>
              </w:rPr>
              <w:t>具体说明</w:t>
            </w:r>
          </w:p>
        </w:tc>
        <w:tc>
          <w:tcPr>
            <w:tcW w:w="709" w:type="dxa"/>
          </w:tcPr>
          <w:p w:rsidR="00F07E10" w:rsidRDefault="00F07E10" w:rsidP="009B0529">
            <w:pPr>
              <w:jc w:val="center"/>
            </w:pPr>
            <w:r>
              <w:rPr>
                <w:rFonts w:hint="eastAsia"/>
              </w:rPr>
              <w:t>前置</w:t>
            </w:r>
          </w:p>
        </w:tc>
      </w:tr>
      <w:tr w:rsidR="00F07E10" w:rsidTr="009B0529">
        <w:trPr>
          <w:jc w:val="center"/>
        </w:trPr>
        <w:tc>
          <w:tcPr>
            <w:tcW w:w="704" w:type="dxa"/>
          </w:tcPr>
          <w:p w:rsidR="00F07E10" w:rsidRDefault="00F07E10" w:rsidP="009B0529">
            <w:pPr>
              <w:jc w:val="center"/>
            </w:pPr>
            <w:r>
              <w:rPr>
                <w:rFonts w:hint="eastAsia"/>
              </w:rPr>
              <w:t>1</w:t>
            </w:r>
          </w:p>
        </w:tc>
        <w:tc>
          <w:tcPr>
            <w:tcW w:w="1701" w:type="dxa"/>
          </w:tcPr>
          <w:p w:rsidR="00F07E10" w:rsidRDefault="00F07E10" w:rsidP="009B0529">
            <w:r>
              <w:rPr>
                <w:rFonts w:hint="eastAsia"/>
              </w:rPr>
              <w:t>任务初始化</w:t>
            </w:r>
          </w:p>
        </w:tc>
        <w:tc>
          <w:tcPr>
            <w:tcW w:w="5670" w:type="dxa"/>
          </w:tcPr>
          <w:p w:rsidR="00F07E10" w:rsidRDefault="00F07E10" w:rsidP="009B0529">
            <w:r>
              <w:rPr>
                <w:rFonts w:hint="eastAsia"/>
              </w:rPr>
              <w:t>一级监控根据机构初始化数据处理流程表</w:t>
            </w:r>
            <w:ins w:id="179" w:author="amarsoft" w:date="2016-12-28T13:46:00Z">
              <w:r w:rsidR="00603C89">
                <w:rPr>
                  <w:rFonts w:hint="eastAsia"/>
                </w:rPr>
                <w:t>。</w:t>
              </w:r>
            </w:ins>
          </w:p>
        </w:tc>
        <w:tc>
          <w:tcPr>
            <w:tcW w:w="709" w:type="dxa"/>
          </w:tcPr>
          <w:p w:rsidR="00F07E10" w:rsidRDefault="00F07E10" w:rsidP="009B0529">
            <w:r>
              <w:rPr>
                <w:rFonts w:hint="eastAsia"/>
              </w:rPr>
              <w:t>无</w:t>
            </w:r>
          </w:p>
        </w:tc>
      </w:tr>
      <w:tr w:rsidR="00F07E10" w:rsidTr="009B0529">
        <w:trPr>
          <w:jc w:val="center"/>
        </w:trPr>
        <w:tc>
          <w:tcPr>
            <w:tcW w:w="704" w:type="dxa"/>
          </w:tcPr>
          <w:p w:rsidR="00F07E10" w:rsidRDefault="00F07E10" w:rsidP="009B0529">
            <w:pPr>
              <w:jc w:val="center"/>
            </w:pPr>
            <w:r>
              <w:rPr>
                <w:rFonts w:hint="eastAsia"/>
              </w:rPr>
              <w:t>2</w:t>
            </w:r>
          </w:p>
        </w:tc>
        <w:tc>
          <w:tcPr>
            <w:tcW w:w="1701" w:type="dxa"/>
          </w:tcPr>
          <w:p w:rsidR="00F07E10" w:rsidRDefault="00650FAB" w:rsidP="009B0529">
            <w:r>
              <w:rPr>
                <w:rFonts w:hint="eastAsia"/>
              </w:rPr>
              <w:t>监控任务名单表名单生成</w:t>
            </w:r>
          </w:p>
        </w:tc>
        <w:tc>
          <w:tcPr>
            <w:tcW w:w="5670" w:type="dxa"/>
          </w:tcPr>
          <w:p w:rsidR="00F07E10" w:rsidRDefault="008E4DAD" w:rsidP="008E4DAD">
            <w:r>
              <w:rPr>
                <w:rFonts w:hint="eastAsia"/>
              </w:rPr>
              <w:t>依据机构下的任务名单表</w:t>
            </w:r>
            <w:ins w:id="180" w:author="amarsoft" w:date="2016-12-28T13:46:00Z">
              <w:r w:rsidR="00D33BD5">
                <w:rPr>
                  <w:rFonts w:hint="eastAsia"/>
                </w:rPr>
                <w:t>中</w:t>
              </w:r>
            </w:ins>
            <w:r>
              <w:rPr>
                <w:rFonts w:hint="eastAsia"/>
              </w:rPr>
              <w:t>企业名单调用工商关联关系数据（含主体企业、一层关联企业、二层关联企业，不含三层关联企业）接口</w:t>
            </w:r>
            <w:r w:rsidR="00DF1BB0">
              <w:rPr>
                <w:rFonts w:hint="eastAsia"/>
              </w:rPr>
              <w:t>，生成含主体企业、一层关联企业、二层关联企业，不含三层关联企业的任务名单表数据，并做诉讼结构化、被执行、失信被执行、舆情预警等数据处理流程的任务初始化。</w:t>
            </w:r>
          </w:p>
        </w:tc>
        <w:tc>
          <w:tcPr>
            <w:tcW w:w="709" w:type="dxa"/>
          </w:tcPr>
          <w:p w:rsidR="00F07E10" w:rsidRDefault="00F07E10" w:rsidP="009B0529">
            <w:r>
              <w:rPr>
                <w:rFonts w:hint="eastAsia"/>
              </w:rPr>
              <w:t>1</w:t>
            </w:r>
          </w:p>
        </w:tc>
      </w:tr>
    </w:tbl>
    <w:p w:rsidR="0086428D" w:rsidRPr="006F079A" w:rsidRDefault="0086428D" w:rsidP="001B0DC9">
      <w:pPr>
        <w:rPr>
          <w:rFonts w:asciiTheme="minorEastAsia" w:hAnsiTheme="minorEastAsia"/>
        </w:rPr>
      </w:pPr>
    </w:p>
    <w:p w:rsidR="007F0201" w:rsidRDefault="00F02F76" w:rsidP="00F02F76">
      <w:pPr>
        <w:pStyle w:val="2"/>
      </w:pPr>
      <w:r>
        <w:rPr>
          <w:rFonts w:hint="eastAsia"/>
        </w:rPr>
        <w:lastRenderedPageBreak/>
        <w:t>2.</w:t>
      </w:r>
      <w:r w:rsidR="0013026B">
        <w:t>4</w:t>
      </w:r>
      <w:r>
        <w:rPr>
          <w:rFonts w:hint="eastAsia"/>
        </w:rPr>
        <w:t>人员</w:t>
      </w:r>
      <w:r w:rsidR="00475875">
        <w:rPr>
          <w:rFonts w:hint="eastAsia"/>
        </w:rPr>
        <w:t>职责</w:t>
      </w:r>
      <w:r>
        <w:rPr>
          <w:rFonts w:hint="eastAsia"/>
        </w:rPr>
        <w:t>涉及</w:t>
      </w:r>
    </w:p>
    <w:p w:rsidR="00E51E35" w:rsidRDefault="00475875" w:rsidP="00475875">
      <w:pPr>
        <w:pStyle w:val="3"/>
      </w:pPr>
      <w:r>
        <w:rPr>
          <w:rFonts w:hint="eastAsia"/>
        </w:rPr>
        <w:t>2.</w:t>
      </w:r>
      <w:r w:rsidR="0013026B">
        <w:t>4</w:t>
      </w:r>
      <w:r>
        <w:rPr>
          <w:rFonts w:hint="eastAsia"/>
        </w:rPr>
        <w:t>.</w:t>
      </w:r>
      <w:r>
        <w:t xml:space="preserve">1 </w:t>
      </w:r>
      <w:r w:rsidR="00203FAC">
        <w:rPr>
          <w:rFonts w:hint="eastAsia"/>
        </w:rPr>
        <w:t>平台开发组</w:t>
      </w:r>
    </w:p>
    <w:p w:rsidR="00C36790" w:rsidRDefault="00E51E35" w:rsidP="00322ECB">
      <w:r>
        <w:tab/>
      </w:r>
      <w:r w:rsidR="00203FAC">
        <w:rPr>
          <w:rFonts w:hint="eastAsia"/>
        </w:rPr>
        <w:t>王军</w:t>
      </w:r>
      <w:r w:rsidR="00D2020D">
        <w:rPr>
          <w:rFonts w:hint="eastAsia"/>
        </w:rPr>
        <w:t>：</w:t>
      </w:r>
      <w:r w:rsidR="00475875">
        <w:rPr>
          <w:rFonts w:hint="eastAsia"/>
        </w:rPr>
        <w:t>一级监控模块开发</w:t>
      </w:r>
      <w:r w:rsidR="00C36790">
        <w:rPr>
          <w:rFonts w:hint="eastAsia"/>
        </w:rPr>
        <w:t>，更改企业名单监控表表结构，以</w:t>
      </w:r>
      <w:r w:rsidR="00C36790" w:rsidRPr="00B91CE0">
        <w:rPr>
          <w:rFonts w:hint="eastAsia"/>
          <w:highlight w:val="green"/>
        </w:rPr>
        <w:t>机构号</w:t>
      </w:r>
      <w:r w:rsidR="00C36790" w:rsidRPr="00B91CE0">
        <w:rPr>
          <w:rFonts w:hint="eastAsia"/>
          <w:highlight w:val="green"/>
        </w:rPr>
        <w:t xml:space="preserve"> +</w:t>
      </w:r>
      <w:r w:rsidR="00C36790" w:rsidRPr="00B91CE0">
        <w:rPr>
          <w:rFonts w:hint="eastAsia"/>
          <w:highlight w:val="green"/>
        </w:rPr>
        <w:t>企业唯一确定一条记录</w:t>
      </w:r>
      <w:r w:rsidR="00C36790">
        <w:rPr>
          <w:rFonts w:hint="eastAsia"/>
        </w:rPr>
        <w:t>。对于某个机构下的所有待查企业，根据模型表在流程任务表中初始化生成任务</w:t>
      </w:r>
      <w:r w:rsidR="00172D2B">
        <w:rPr>
          <w:rFonts w:hint="eastAsia"/>
        </w:rPr>
        <w:t>，初始化各阶段任务状态</w:t>
      </w:r>
      <w:r w:rsidR="00C36790">
        <w:rPr>
          <w:rFonts w:hint="eastAsia"/>
        </w:rPr>
        <w:t>；</w:t>
      </w:r>
    </w:p>
    <w:p w:rsidR="00C02294" w:rsidRDefault="00C02294" w:rsidP="00322ECB"/>
    <w:p w:rsidR="00C02294" w:rsidRPr="00C02294" w:rsidRDefault="00C02294" w:rsidP="00322ECB">
      <w:pPr>
        <w:rPr>
          <w:b/>
        </w:rPr>
      </w:pPr>
      <w:r>
        <w:tab/>
      </w:r>
      <w:r w:rsidRPr="00C02294">
        <w:rPr>
          <w:rFonts w:hint="eastAsia"/>
          <w:b/>
        </w:rPr>
        <w:t>以苏州银行为例：</w:t>
      </w:r>
    </w:p>
    <w:p w:rsidR="00303E1E" w:rsidRDefault="00C36790" w:rsidP="00322ECB">
      <w:r>
        <w:tab/>
      </w:r>
    </w:p>
    <w:tbl>
      <w:tblPr>
        <w:tblStyle w:val="a9"/>
        <w:tblW w:w="0" w:type="auto"/>
        <w:jc w:val="center"/>
        <w:tblLook w:val="04A0" w:firstRow="1" w:lastRow="0" w:firstColumn="1" w:lastColumn="0" w:noHBand="0" w:noVBand="1"/>
      </w:tblPr>
      <w:tblGrid>
        <w:gridCol w:w="1413"/>
        <w:gridCol w:w="2268"/>
        <w:gridCol w:w="1984"/>
        <w:gridCol w:w="1591"/>
      </w:tblGrid>
      <w:tr w:rsidR="00303E1E" w:rsidTr="00F901AE">
        <w:trPr>
          <w:jc w:val="center"/>
        </w:trPr>
        <w:tc>
          <w:tcPr>
            <w:tcW w:w="3681" w:type="dxa"/>
            <w:gridSpan w:val="2"/>
          </w:tcPr>
          <w:p w:rsidR="00303E1E" w:rsidRDefault="00303E1E" w:rsidP="00DE7A16">
            <w:pPr>
              <w:jc w:val="center"/>
            </w:pPr>
            <w:r>
              <w:rPr>
                <w:rFonts w:hint="eastAsia"/>
              </w:rPr>
              <w:t>监控任务名单表</w:t>
            </w:r>
          </w:p>
        </w:tc>
        <w:tc>
          <w:tcPr>
            <w:tcW w:w="3575" w:type="dxa"/>
            <w:gridSpan w:val="2"/>
          </w:tcPr>
          <w:p w:rsidR="00303E1E" w:rsidRDefault="00303E1E" w:rsidP="00DE7A16"/>
        </w:tc>
      </w:tr>
      <w:tr w:rsidR="00303E1E" w:rsidTr="00EF2388">
        <w:trPr>
          <w:jc w:val="center"/>
        </w:trPr>
        <w:tc>
          <w:tcPr>
            <w:tcW w:w="1413" w:type="dxa"/>
          </w:tcPr>
          <w:p w:rsidR="00303E1E" w:rsidRDefault="00C02294" w:rsidP="00C02294">
            <w:r>
              <w:t>…</w:t>
            </w:r>
            <w:r w:rsidR="00E0303F">
              <w:t>…</w:t>
            </w:r>
          </w:p>
        </w:tc>
        <w:tc>
          <w:tcPr>
            <w:tcW w:w="2268" w:type="dxa"/>
          </w:tcPr>
          <w:p w:rsidR="00303E1E" w:rsidRDefault="00F901AE" w:rsidP="00C02294">
            <w:r>
              <w:rPr>
                <w:rFonts w:hint="eastAsia"/>
              </w:rPr>
              <w:t>BankId</w:t>
            </w:r>
          </w:p>
        </w:tc>
        <w:tc>
          <w:tcPr>
            <w:tcW w:w="1984" w:type="dxa"/>
          </w:tcPr>
          <w:p w:rsidR="00303E1E" w:rsidRDefault="00F901AE" w:rsidP="00C02294">
            <w:r>
              <w:rPr>
                <w:rFonts w:hint="eastAsia"/>
              </w:rPr>
              <w:t>E</w:t>
            </w:r>
            <w:r w:rsidR="00C02294">
              <w:t>ntName</w:t>
            </w:r>
          </w:p>
        </w:tc>
        <w:tc>
          <w:tcPr>
            <w:tcW w:w="1591" w:type="dxa"/>
          </w:tcPr>
          <w:p w:rsidR="00303E1E" w:rsidRDefault="00E0303F" w:rsidP="00C02294">
            <w:r>
              <w:t>…</w:t>
            </w:r>
            <w:r w:rsidR="00C02294">
              <w:t>…</w:t>
            </w:r>
          </w:p>
        </w:tc>
      </w:tr>
      <w:tr w:rsidR="00303E1E" w:rsidTr="00EF2388">
        <w:trPr>
          <w:jc w:val="center"/>
        </w:trPr>
        <w:tc>
          <w:tcPr>
            <w:tcW w:w="1413" w:type="dxa"/>
          </w:tcPr>
          <w:p w:rsidR="00303E1E" w:rsidRDefault="00303E1E" w:rsidP="00DE7A16"/>
        </w:tc>
        <w:tc>
          <w:tcPr>
            <w:tcW w:w="2268" w:type="dxa"/>
          </w:tcPr>
          <w:p w:rsidR="00303E1E" w:rsidRDefault="00D13F2D" w:rsidP="00DE7A16">
            <w:r>
              <w:rPr>
                <w:rFonts w:hint="eastAsia"/>
              </w:rPr>
              <w:t>SZ</w:t>
            </w:r>
            <w:r>
              <w:t>Bank</w:t>
            </w:r>
          </w:p>
        </w:tc>
        <w:tc>
          <w:tcPr>
            <w:tcW w:w="1984" w:type="dxa"/>
          </w:tcPr>
          <w:p w:rsidR="00303E1E" w:rsidRDefault="00773218" w:rsidP="00DE7A16">
            <w:r>
              <w:rPr>
                <w:rFonts w:hint="eastAsia"/>
              </w:rPr>
              <w:t>企业</w:t>
            </w:r>
            <w:r>
              <w:rPr>
                <w:rFonts w:hint="eastAsia"/>
              </w:rPr>
              <w:t>A</w:t>
            </w:r>
          </w:p>
        </w:tc>
        <w:tc>
          <w:tcPr>
            <w:tcW w:w="1591" w:type="dxa"/>
          </w:tcPr>
          <w:p w:rsidR="00303E1E" w:rsidRDefault="00303E1E" w:rsidP="00DE7A16"/>
        </w:tc>
      </w:tr>
      <w:tr w:rsidR="00303E1E" w:rsidTr="00EF2388">
        <w:trPr>
          <w:jc w:val="center"/>
        </w:trPr>
        <w:tc>
          <w:tcPr>
            <w:tcW w:w="1413" w:type="dxa"/>
          </w:tcPr>
          <w:p w:rsidR="00303E1E" w:rsidRDefault="00303E1E" w:rsidP="00DE7A16"/>
        </w:tc>
        <w:tc>
          <w:tcPr>
            <w:tcW w:w="2268" w:type="dxa"/>
          </w:tcPr>
          <w:p w:rsidR="00303E1E" w:rsidRDefault="00FF2EEA" w:rsidP="00DE7A16">
            <w:r>
              <w:rPr>
                <w:rFonts w:hint="eastAsia"/>
              </w:rPr>
              <w:t>SZ</w:t>
            </w:r>
            <w:r>
              <w:t>Bank</w:t>
            </w:r>
          </w:p>
        </w:tc>
        <w:tc>
          <w:tcPr>
            <w:tcW w:w="1984" w:type="dxa"/>
          </w:tcPr>
          <w:p w:rsidR="00303E1E" w:rsidRDefault="00773218" w:rsidP="00DE7A16">
            <w:r>
              <w:rPr>
                <w:rFonts w:hint="eastAsia"/>
              </w:rPr>
              <w:t>企业</w:t>
            </w:r>
            <w:r>
              <w:rPr>
                <w:rFonts w:hint="eastAsia"/>
              </w:rPr>
              <w:t>B</w:t>
            </w:r>
          </w:p>
        </w:tc>
        <w:tc>
          <w:tcPr>
            <w:tcW w:w="1591" w:type="dxa"/>
          </w:tcPr>
          <w:p w:rsidR="00303E1E" w:rsidRDefault="00303E1E" w:rsidP="00DE7A16"/>
        </w:tc>
      </w:tr>
      <w:tr w:rsidR="00303E1E" w:rsidTr="00EF2388">
        <w:trPr>
          <w:jc w:val="center"/>
        </w:trPr>
        <w:tc>
          <w:tcPr>
            <w:tcW w:w="1413" w:type="dxa"/>
          </w:tcPr>
          <w:p w:rsidR="00303E1E" w:rsidRDefault="00303E1E" w:rsidP="00DE7A16"/>
        </w:tc>
        <w:tc>
          <w:tcPr>
            <w:tcW w:w="2268" w:type="dxa"/>
          </w:tcPr>
          <w:p w:rsidR="00303E1E" w:rsidRDefault="00FF2EEA" w:rsidP="00DE7A16">
            <w:r>
              <w:rPr>
                <w:rFonts w:hint="eastAsia"/>
              </w:rPr>
              <w:t>SZ</w:t>
            </w:r>
            <w:r>
              <w:t>Bank</w:t>
            </w:r>
          </w:p>
        </w:tc>
        <w:tc>
          <w:tcPr>
            <w:tcW w:w="1984" w:type="dxa"/>
          </w:tcPr>
          <w:p w:rsidR="00303E1E" w:rsidRDefault="00773218" w:rsidP="00DE7A16">
            <w:r>
              <w:rPr>
                <w:rFonts w:hint="eastAsia"/>
              </w:rPr>
              <w:t>企业</w:t>
            </w:r>
            <w:r>
              <w:rPr>
                <w:rFonts w:hint="eastAsia"/>
              </w:rPr>
              <w:t>C</w:t>
            </w:r>
          </w:p>
        </w:tc>
        <w:tc>
          <w:tcPr>
            <w:tcW w:w="1591" w:type="dxa"/>
          </w:tcPr>
          <w:p w:rsidR="00303E1E" w:rsidRDefault="00303E1E" w:rsidP="00DE7A16"/>
        </w:tc>
      </w:tr>
    </w:tbl>
    <w:p w:rsidR="00475D6D" w:rsidRDefault="00515C6B" w:rsidP="00322ECB">
      <w:r>
        <w:tab/>
      </w:r>
    </w:p>
    <w:tbl>
      <w:tblPr>
        <w:tblStyle w:val="a9"/>
        <w:tblW w:w="0" w:type="auto"/>
        <w:jc w:val="center"/>
        <w:tblLook w:val="04A0" w:firstRow="1" w:lastRow="0" w:firstColumn="1" w:lastColumn="0" w:noHBand="0" w:noVBand="1"/>
      </w:tblPr>
      <w:tblGrid>
        <w:gridCol w:w="1413"/>
        <w:gridCol w:w="2268"/>
        <w:gridCol w:w="2835"/>
        <w:gridCol w:w="740"/>
      </w:tblGrid>
      <w:tr w:rsidR="00475D6D" w:rsidTr="00EF2388">
        <w:trPr>
          <w:jc w:val="center"/>
        </w:trPr>
        <w:tc>
          <w:tcPr>
            <w:tcW w:w="3681" w:type="dxa"/>
            <w:gridSpan w:val="2"/>
          </w:tcPr>
          <w:p w:rsidR="00475D6D" w:rsidRDefault="00EF2388" w:rsidP="00DE7A16">
            <w:pPr>
              <w:jc w:val="center"/>
            </w:pPr>
            <w:r>
              <w:rPr>
                <w:rFonts w:hint="eastAsia"/>
              </w:rPr>
              <w:t>数据处理流程模型表</w:t>
            </w:r>
          </w:p>
        </w:tc>
        <w:tc>
          <w:tcPr>
            <w:tcW w:w="3575" w:type="dxa"/>
            <w:gridSpan w:val="2"/>
          </w:tcPr>
          <w:p w:rsidR="00475D6D" w:rsidRDefault="00475D6D" w:rsidP="00DE7A16">
            <w:r>
              <w:t>DataProcessModel</w:t>
            </w:r>
          </w:p>
        </w:tc>
      </w:tr>
      <w:tr w:rsidR="00475D6D" w:rsidTr="00D519B5">
        <w:trPr>
          <w:jc w:val="center"/>
        </w:trPr>
        <w:tc>
          <w:tcPr>
            <w:tcW w:w="1413" w:type="dxa"/>
          </w:tcPr>
          <w:p w:rsidR="00475D6D" w:rsidRDefault="00475D6D" w:rsidP="00DE7A16">
            <w:r>
              <w:t>…</w:t>
            </w:r>
            <w:r w:rsidR="00E0303F">
              <w:t>…</w:t>
            </w:r>
          </w:p>
        </w:tc>
        <w:tc>
          <w:tcPr>
            <w:tcW w:w="2268" w:type="dxa"/>
          </w:tcPr>
          <w:p w:rsidR="00EF2388" w:rsidRDefault="00EF2388" w:rsidP="00DE7A16">
            <w:r>
              <w:rPr>
                <w:rFonts w:hint="eastAsia"/>
              </w:rPr>
              <w:t>BankType</w:t>
            </w:r>
            <w:r>
              <w:t>/BankId</w:t>
            </w:r>
          </w:p>
        </w:tc>
        <w:tc>
          <w:tcPr>
            <w:tcW w:w="2835" w:type="dxa"/>
          </w:tcPr>
          <w:p w:rsidR="00475D6D" w:rsidRDefault="00EF2388" w:rsidP="00DE7A16">
            <w:r>
              <w:t>TaskStage</w:t>
            </w:r>
          </w:p>
        </w:tc>
        <w:tc>
          <w:tcPr>
            <w:tcW w:w="740" w:type="dxa"/>
          </w:tcPr>
          <w:p w:rsidR="00475D6D" w:rsidRDefault="00475D6D" w:rsidP="00DE7A16">
            <w:r>
              <w:t>…</w:t>
            </w:r>
            <w:r w:rsidR="00E0303F">
              <w:t>…</w:t>
            </w:r>
          </w:p>
        </w:tc>
      </w:tr>
      <w:tr w:rsidR="009D1CF0" w:rsidTr="00D519B5">
        <w:trPr>
          <w:jc w:val="center"/>
        </w:trPr>
        <w:tc>
          <w:tcPr>
            <w:tcW w:w="1413" w:type="dxa"/>
          </w:tcPr>
          <w:p w:rsidR="009D1CF0" w:rsidRDefault="009D1CF0" w:rsidP="00DE7A16"/>
        </w:tc>
        <w:tc>
          <w:tcPr>
            <w:tcW w:w="2268" w:type="dxa"/>
          </w:tcPr>
          <w:p w:rsidR="009D1CF0" w:rsidRDefault="009D1CF0" w:rsidP="00DE7A16">
            <w:r>
              <w:rPr>
                <w:rFonts w:hint="eastAsia"/>
              </w:rPr>
              <w:t>一级</w:t>
            </w:r>
            <w:r>
              <w:t>/</w:t>
            </w:r>
            <w:r>
              <w:rPr>
                <w:rFonts w:hint="eastAsia"/>
              </w:rPr>
              <w:t>SZ</w:t>
            </w:r>
            <w:r>
              <w:t>Bank</w:t>
            </w:r>
          </w:p>
        </w:tc>
        <w:tc>
          <w:tcPr>
            <w:tcW w:w="2835" w:type="dxa"/>
          </w:tcPr>
          <w:p w:rsidR="009D1CF0" w:rsidRDefault="009D1CF0" w:rsidP="00DE7A16">
            <w:r>
              <w:rPr>
                <w:rFonts w:hint="eastAsia"/>
              </w:rPr>
              <w:t>法海：获取概要信息</w:t>
            </w:r>
          </w:p>
        </w:tc>
        <w:tc>
          <w:tcPr>
            <w:tcW w:w="740" w:type="dxa"/>
          </w:tcPr>
          <w:p w:rsidR="009D1CF0" w:rsidRDefault="009D1CF0" w:rsidP="00DE7A16"/>
        </w:tc>
      </w:tr>
      <w:tr w:rsidR="00475D6D" w:rsidTr="00D519B5">
        <w:trPr>
          <w:jc w:val="center"/>
        </w:trPr>
        <w:tc>
          <w:tcPr>
            <w:tcW w:w="1413" w:type="dxa"/>
          </w:tcPr>
          <w:p w:rsidR="00475D6D" w:rsidRDefault="00475D6D" w:rsidP="00DE7A16"/>
        </w:tc>
        <w:tc>
          <w:tcPr>
            <w:tcW w:w="2268" w:type="dxa"/>
          </w:tcPr>
          <w:p w:rsidR="00475D6D" w:rsidRDefault="00EF2388" w:rsidP="00DE7A16">
            <w:r>
              <w:rPr>
                <w:rFonts w:hint="eastAsia"/>
              </w:rPr>
              <w:t>一级</w:t>
            </w:r>
            <w:r>
              <w:t>/</w:t>
            </w:r>
            <w:r w:rsidR="00475D6D">
              <w:rPr>
                <w:rFonts w:hint="eastAsia"/>
              </w:rPr>
              <w:t>SZ</w:t>
            </w:r>
            <w:r w:rsidR="00475D6D">
              <w:t>Bank</w:t>
            </w:r>
          </w:p>
        </w:tc>
        <w:tc>
          <w:tcPr>
            <w:tcW w:w="2835" w:type="dxa"/>
          </w:tcPr>
          <w:p w:rsidR="00475D6D" w:rsidRDefault="00D519B5" w:rsidP="00DE7A16">
            <w:r>
              <w:rPr>
                <w:rFonts w:hint="eastAsia"/>
              </w:rPr>
              <w:t>Solr</w:t>
            </w:r>
            <w:r w:rsidR="009D1CF0">
              <w:rPr>
                <w:rFonts w:hint="eastAsia"/>
              </w:rPr>
              <w:t>：</w:t>
            </w:r>
            <w:r>
              <w:rPr>
                <w:rFonts w:hint="eastAsia"/>
              </w:rPr>
              <w:t>生成去重对照表</w:t>
            </w:r>
          </w:p>
        </w:tc>
        <w:tc>
          <w:tcPr>
            <w:tcW w:w="740" w:type="dxa"/>
          </w:tcPr>
          <w:p w:rsidR="00475D6D" w:rsidRDefault="00475D6D" w:rsidP="00DE7A16"/>
        </w:tc>
      </w:tr>
      <w:tr w:rsidR="00475D6D" w:rsidTr="00D519B5">
        <w:trPr>
          <w:jc w:val="center"/>
        </w:trPr>
        <w:tc>
          <w:tcPr>
            <w:tcW w:w="1413" w:type="dxa"/>
          </w:tcPr>
          <w:p w:rsidR="00475D6D" w:rsidRDefault="00475D6D" w:rsidP="00DE7A16"/>
        </w:tc>
        <w:tc>
          <w:tcPr>
            <w:tcW w:w="2268" w:type="dxa"/>
          </w:tcPr>
          <w:p w:rsidR="00475D6D" w:rsidRDefault="00EF2388" w:rsidP="00DE7A16">
            <w:r>
              <w:rPr>
                <w:rFonts w:hint="eastAsia"/>
              </w:rPr>
              <w:t>一级</w:t>
            </w:r>
            <w:r>
              <w:t>/</w:t>
            </w:r>
            <w:r w:rsidR="00475D6D">
              <w:rPr>
                <w:rFonts w:hint="eastAsia"/>
              </w:rPr>
              <w:t>SZ</w:t>
            </w:r>
            <w:r w:rsidR="00475D6D">
              <w:t>Bank</w:t>
            </w:r>
          </w:p>
        </w:tc>
        <w:tc>
          <w:tcPr>
            <w:tcW w:w="2835" w:type="dxa"/>
          </w:tcPr>
          <w:p w:rsidR="00475D6D" w:rsidRDefault="003D166D" w:rsidP="00DE7A16">
            <w:r>
              <w:rPr>
                <w:rFonts w:hint="eastAsia"/>
              </w:rPr>
              <w:t>法海：去重并获取详情</w:t>
            </w:r>
          </w:p>
        </w:tc>
        <w:tc>
          <w:tcPr>
            <w:tcW w:w="740" w:type="dxa"/>
          </w:tcPr>
          <w:p w:rsidR="00475D6D" w:rsidRDefault="00475D6D" w:rsidP="00DE7A16"/>
        </w:tc>
      </w:tr>
      <w:tr w:rsidR="005571AE" w:rsidTr="00D519B5">
        <w:trPr>
          <w:jc w:val="center"/>
        </w:trPr>
        <w:tc>
          <w:tcPr>
            <w:tcW w:w="1413" w:type="dxa"/>
          </w:tcPr>
          <w:p w:rsidR="005571AE" w:rsidRDefault="005571AE" w:rsidP="005571AE"/>
        </w:tc>
        <w:tc>
          <w:tcPr>
            <w:tcW w:w="2268" w:type="dxa"/>
          </w:tcPr>
          <w:p w:rsidR="005571AE" w:rsidRDefault="005571AE" w:rsidP="005571AE">
            <w:r>
              <w:rPr>
                <w:rFonts w:hint="eastAsia"/>
              </w:rPr>
              <w:t>一级</w:t>
            </w:r>
            <w:r>
              <w:t>/</w:t>
            </w:r>
            <w:r>
              <w:rPr>
                <w:rFonts w:hint="eastAsia"/>
              </w:rPr>
              <w:t>SZ</w:t>
            </w:r>
            <w:r>
              <w:t>Bank</w:t>
            </w:r>
          </w:p>
        </w:tc>
        <w:tc>
          <w:tcPr>
            <w:tcW w:w="2835" w:type="dxa"/>
          </w:tcPr>
          <w:p w:rsidR="005571AE" w:rsidRDefault="003D166D" w:rsidP="00465A50">
            <w:r>
              <w:rPr>
                <w:rFonts w:hint="eastAsia"/>
              </w:rPr>
              <w:t>Solr</w:t>
            </w:r>
            <w:r>
              <w:rPr>
                <w:rFonts w:hint="eastAsia"/>
              </w:rPr>
              <w:t>：数据入</w:t>
            </w:r>
            <w:r>
              <w:rPr>
                <w:rFonts w:hint="eastAsia"/>
              </w:rPr>
              <w:t>C</w:t>
            </w:r>
            <w:r>
              <w:rPr>
                <w:rFonts w:hint="eastAsia"/>
              </w:rPr>
              <w:t>表</w:t>
            </w:r>
          </w:p>
        </w:tc>
        <w:tc>
          <w:tcPr>
            <w:tcW w:w="740" w:type="dxa"/>
          </w:tcPr>
          <w:p w:rsidR="005571AE" w:rsidRDefault="005571AE" w:rsidP="005571AE"/>
        </w:tc>
      </w:tr>
      <w:tr w:rsidR="005571AE" w:rsidTr="00D519B5">
        <w:trPr>
          <w:jc w:val="center"/>
        </w:trPr>
        <w:tc>
          <w:tcPr>
            <w:tcW w:w="1413" w:type="dxa"/>
          </w:tcPr>
          <w:p w:rsidR="005571AE" w:rsidRDefault="005571AE" w:rsidP="005571AE"/>
        </w:tc>
        <w:tc>
          <w:tcPr>
            <w:tcW w:w="2268" w:type="dxa"/>
          </w:tcPr>
          <w:p w:rsidR="005571AE" w:rsidRDefault="005571AE" w:rsidP="005571AE">
            <w:r>
              <w:rPr>
                <w:rFonts w:hint="eastAsia"/>
              </w:rPr>
              <w:t>一级</w:t>
            </w:r>
            <w:r>
              <w:t>/</w:t>
            </w:r>
            <w:r>
              <w:rPr>
                <w:rFonts w:hint="eastAsia"/>
              </w:rPr>
              <w:t>SZ</w:t>
            </w:r>
            <w:r>
              <w:t>Bank</w:t>
            </w:r>
          </w:p>
        </w:tc>
        <w:tc>
          <w:tcPr>
            <w:tcW w:w="2835" w:type="dxa"/>
          </w:tcPr>
          <w:p w:rsidR="005571AE" w:rsidRDefault="00B1486E" w:rsidP="005571AE">
            <w:r>
              <w:rPr>
                <w:rFonts w:hint="eastAsia"/>
              </w:rPr>
              <w:t>平台：生成关联关系</w:t>
            </w:r>
          </w:p>
        </w:tc>
        <w:tc>
          <w:tcPr>
            <w:tcW w:w="740" w:type="dxa"/>
          </w:tcPr>
          <w:p w:rsidR="005571AE" w:rsidRDefault="005571AE" w:rsidP="005571AE"/>
        </w:tc>
      </w:tr>
      <w:tr w:rsidR="00B1486E" w:rsidTr="00D519B5">
        <w:trPr>
          <w:jc w:val="center"/>
        </w:trPr>
        <w:tc>
          <w:tcPr>
            <w:tcW w:w="1413" w:type="dxa"/>
          </w:tcPr>
          <w:p w:rsidR="00B1486E" w:rsidRDefault="00B1486E" w:rsidP="00B1486E"/>
        </w:tc>
        <w:tc>
          <w:tcPr>
            <w:tcW w:w="2268" w:type="dxa"/>
          </w:tcPr>
          <w:p w:rsidR="00B1486E" w:rsidRDefault="00B1486E" w:rsidP="00B1486E">
            <w:r>
              <w:rPr>
                <w:rFonts w:hint="eastAsia"/>
              </w:rPr>
              <w:t>一级</w:t>
            </w:r>
            <w:r>
              <w:t>/</w:t>
            </w:r>
            <w:r>
              <w:rPr>
                <w:rFonts w:hint="eastAsia"/>
              </w:rPr>
              <w:t>SZ</w:t>
            </w:r>
            <w:r>
              <w:t>Bank</w:t>
            </w:r>
          </w:p>
        </w:tc>
        <w:tc>
          <w:tcPr>
            <w:tcW w:w="2835" w:type="dxa"/>
          </w:tcPr>
          <w:p w:rsidR="00B1486E" w:rsidRDefault="00B1486E" w:rsidP="00B1486E">
            <w:r>
              <w:rPr>
                <w:rFonts w:hint="eastAsia"/>
              </w:rPr>
              <w:t>平台：生成运营任务</w:t>
            </w:r>
          </w:p>
        </w:tc>
        <w:tc>
          <w:tcPr>
            <w:tcW w:w="740" w:type="dxa"/>
          </w:tcPr>
          <w:p w:rsidR="00B1486E" w:rsidRDefault="00B1486E" w:rsidP="00B1486E"/>
        </w:tc>
      </w:tr>
      <w:tr w:rsidR="003F2EC9" w:rsidTr="00D519B5">
        <w:trPr>
          <w:jc w:val="center"/>
        </w:trPr>
        <w:tc>
          <w:tcPr>
            <w:tcW w:w="1413" w:type="dxa"/>
          </w:tcPr>
          <w:p w:rsidR="003F2EC9" w:rsidRDefault="003F2EC9" w:rsidP="00B1486E"/>
        </w:tc>
        <w:tc>
          <w:tcPr>
            <w:tcW w:w="2268" w:type="dxa"/>
          </w:tcPr>
          <w:p w:rsidR="003F2EC9" w:rsidRDefault="005D741F" w:rsidP="00B1486E">
            <w:r>
              <w:t>……</w:t>
            </w:r>
          </w:p>
        </w:tc>
        <w:tc>
          <w:tcPr>
            <w:tcW w:w="2835" w:type="dxa"/>
          </w:tcPr>
          <w:p w:rsidR="003F2EC9" w:rsidRDefault="005D741F" w:rsidP="00B1486E">
            <w:r>
              <w:t>……</w:t>
            </w:r>
          </w:p>
        </w:tc>
        <w:tc>
          <w:tcPr>
            <w:tcW w:w="740" w:type="dxa"/>
          </w:tcPr>
          <w:p w:rsidR="003F2EC9" w:rsidRDefault="003F2EC9" w:rsidP="00B1486E"/>
        </w:tc>
      </w:tr>
    </w:tbl>
    <w:p w:rsidR="00515C6B" w:rsidRDefault="00515C6B" w:rsidP="00322ECB"/>
    <w:tbl>
      <w:tblPr>
        <w:tblStyle w:val="a9"/>
        <w:tblW w:w="0" w:type="auto"/>
        <w:jc w:val="center"/>
        <w:tblLook w:val="04A0" w:firstRow="1" w:lastRow="0" w:firstColumn="1" w:lastColumn="0" w:noHBand="0" w:noVBand="1"/>
      </w:tblPr>
      <w:tblGrid>
        <w:gridCol w:w="1413"/>
        <w:gridCol w:w="2268"/>
        <w:gridCol w:w="2835"/>
        <w:gridCol w:w="740"/>
      </w:tblGrid>
      <w:tr w:rsidR="0071625F" w:rsidTr="00DE7A16">
        <w:trPr>
          <w:jc w:val="center"/>
        </w:trPr>
        <w:tc>
          <w:tcPr>
            <w:tcW w:w="3681" w:type="dxa"/>
            <w:gridSpan w:val="2"/>
          </w:tcPr>
          <w:p w:rsidR="0071625F" w:rsidRDefault="0071625F" w:rsidP="00D578B7">
            <w:pPr>
              <w:jc w:val="center"/>
            </w:pPr>
            <w:r>
              <w:rPr>
                <w:rFonts w:hint="eastAsia"/>
              </w:rPr>
              <w:t>数据处理流程</w:t>
            </w:r>
            <w:r w:rsidR="00D578B7">
              <w:rPr>
                <w:rFonts w:hint="eastAsia"/>
              </w:rPr>
              <w:t>任务</w:t>
            </w:r>
            <w:r>
              <w:rPr>
                <w:rFonts w:hint="eastAsia"/>
              </w:rPr>
              <w:t>表</w:t>
            </w:r>
          </w:p>
        </w:tc>
        <w:tc>
          <w:tcPr>
            <w:tcW w:w="3575" w:type="dxa"/>
            <w:gridSpan w:val="2"/>
          </w:tcPr>
          <w:p w:rsidR="0071625F" w:rsidRDefault="00D578B7" w:rsidP="00DE7A16">
            <w:r>
              <w:rPr>
                <w:rFonts w:hint="eastAsia"/>
              </w:rPr>
              <w:t>Data</w:t>
            </w:r>
            <w:r>
              <w:t>ProcessTask</w:t>
            </w:r>
          </w:p>
        </w:tc>
      </w:tr>
      <w:tr w:rsidR="0071625F" w:rsidTr="00DE7A16">
        <w:trPr>
          <w:jc w:val="center"/>
        </w:trPr>
        <w:tc>
          <w:tcPr>
            <w:tcW w:w="1413" w:type="dxa"/>
          </w:tcPr>
          <w:p w:rsidR="0071625F" w:rsidRDefault="0071625F" w:rsidP="00DE7A16">
            <w:r>
              <w:t>……</w:t>
            </w:r>
          </w:p>
        </w:tc>
        <w:tc>
          <w:tcPr>
            <w:tcW w:w="2268" w:type="dxa"/>
          </w:tcPr>
          <w:p w:rsidR="0071625F" w:rsidRDefault="0071625F" w:rsidP="00DE7A16">
            <w:r>
              <w:t>BankId</w:t>
            </w:r>
          </w:p>
        </w:tc>
        <w:tc>
          <w:tcPr>
            <w:tcW w:w="2835" w:type="dxa"/>
          </w:tcPr>
          <w:p w:rsidR="0071625F" w:rsidRDefault="0071625F" w:rsidP="00DE7A16">
            <w:r>
              <w:t>TaskStage</w:t>
            </w:r>
          </w:p>
        </w:tc>
        <w:tc>
          <w:tcPr>
            <w:tcW w:w="740" w:type="dxa"/>
          </w:tcPr>
          <w:p w:rsidR="0071625F" w:rsidRDefault="0071625F" w:rsidP="00DE7A16">
            <w:r>
              <w:t>……</w:t>
            </w:r>
          </w:p>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法海：获取概要信息</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Solr</w:t>
            </w:r>
            <w:r>
              <w:rPr>
                <w:rFonts w:hint="eastAsia"/>
              </w:rPr>
              <w:t>：生成去重对照表</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法海：去重并获取详情</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Solr</w:t>
            </w:r>
            <w:r>
              <w:rPr>
                <w:rFonts w:hint="eastAsia"/>
              </w:rPr>
              <w:t>：数据入</w:t>
            </w:r>
            <w:r>
              <w:rPr>
                <w:rFonts w:hint="eastAsia"/>
              </w:rPr>
              <w:t>C</w:t>
            </w:r>
            <w:r>
              <w:rPr>
                <w:rFonts w:hint="eastAsia"/>
              </w:rPr>
              <w:t>表</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法海：详情入</w:t>
            </w:r>
            <w:r>
              <w:rPr>
                <w:rFonts w:hint="eastAsia"/>
              </w:rPr>
              <w:t>CB</w:t>
            </w:r>
            <w:r>
              <w:rPr>
                <w:rFonts w:hint="eastAsia"/>
              </w:rPr>
              <w:t>表</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平台：生成关联关系</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rPr>
                <w:rFonts w:hint="eastAsia"/>
              </w:rPr>
              <w:t>SZ</w:t>
            </w:r>
            <w:r>
              <w:t>Bank</w:t>
            </w:r>
          </w:p>
        </w:tc>
        <w:tc>
          <w:tcPr>
            <w:tcW w:w="2835" w:type="dxa"/>
          </w:tcPr>
          <w:p w:rsidR="0071625F" w:rsidRDefault="0071625F" w:rsidP="00DE7A16">
            <w:r>
              <w:rPr>
                <w:rFonts w:hint="eastAsia"/>
              </w:rPr>
              <w:t>平台：生成运营任务</w:t>
            </w:r>
          </w:p>
        </w:tc>
        <w:tc>
          <w:tcPr>
            <w:tcW w:w="740" w:type="dxa"/>
          </w:tcPr>
          <w:p w:rsidR="0071625F" w:rsidRDefault="0071625F" w:rsidP="00DE7A16"/>
        </w:tc>
      </w:tr>
      <w:tr w:rsidR="0071625F" w:rsidTr="00DE7A16">
        <w:trPr>
          <w:jc w:val="center"/>
        </w:trPr>
        <w:tc>
          <w:tcPr>
            <w:tcW w:w="1413" w:type="dxa"/>
          </w:tcPr>
          <w:p w:rsidR="0071625F" w:rsidRDefault="0071625F" w:rsidP="00DE7A16"/>
        </w:tc>
        <w:tc>
          <w:tcPr>
            <w:tcW w:w="2268" w:type="dxa"/>
          </w:tcPr>
          <w:p w:rsidR="0071625F" w:rsidRDefault="0071625F" w:rsidP="00DE7A16">
            <w:r>
              <w:t>……</w:t>
            </w:r>
          </w:p>
        </w:tc>
        <w:tc>
          <w:tcPr>
            <w:tcW w:w="2835" w:type="dxa"/>
          </w:tcPr>
          <w:p w:rsidR="0071625F" w:rsidRDefault="0071625F" w:rsidP="00DE7A16">
            <w:r>
              <w:t>……</w:t>
            </w:r>
          </w:p>
        </w:tc>
        <w:tc>
          <w:tcPr>
            <w:tcW w:w="740" w:type="dxa"/>
          </w:tcPr>
          <w:p w:rsidR="0071625F" w:rsidRDefault="0071625F" w:rsidP="00DE7A16"/>
        </w:tc>
      </w:tr>
    </w:tbl>
    <w:p w:rsidR="00322ECB" w:rsidRDefault="0058790E" w:rsidP="00322ECB">
      <w:r>
        <w:br/>
      </w:r>
      <w:r>
        <w:tab/>
      </w:r>
      <w:r w:rsidR="00203FAC">
        <w:rPr>
          <w:rFonts w:hint="eastAsia"/>
        </w:rPr>
        <w:t>陈晓平</w:t>
      </w:r>
      <w:r w:rsidR="00322ECB">
        <w:rPr>
          <w:rFonts w:hint="eastAsia"/>
        </w:rPr>
        <w:t>：</w:t>
      </w:r>
    </w:p>
    <w:p w:rsidR="00BA11E0" w:rsidRDefault="00BA11E0" w:rsidP="00322ECB"/>
    <w:p w:rsidR="00D85D6A" w:rsidRDefault="00704019" w:rsidP="00704019">
      <w:pPr>
        <w:pStyle w:val="3"/>
      </w:pPr>
      <w:r>
        <w:rPr>
          <w:rFonts w:hint="eastAsia"/>
        </w:rPr>
        <w:lastRenderedPageBreak/>
        <w:t>2.</w:t>
      </w:r>
      <w:r w:rsidR="0013026B">
        <w:t>4</w:t>
      </w:r>
      <w:r>
        <w:rPr>
          <w:rFonts w:hint="eastAsia"/>
        </w:rPr>
        <w:t>.</w:t>
      </w:r>
      <w:r>
        <w:t xml:space="preserve">2 </w:t>
      </w:r>
      <w:r w:rsidR="00203FAC">
        <w:rPr>
          <w:rFonts w:hint="eastAsia"/>
        </w:rPr>
        <w:t>应用交付组</w:t>
      </w:r>
    </w:p>
    <w:p w:rsidR="00026B67" w:rsidRDefault="00D85D6A" w:rsidP="0051346A">
      <w:r>
        <w:tab/>
      </w:r>
      <w:r w:rsidR="00203FAC">
        <w:rPr>
          <w:rFonts w:hint="eastAsia"/>
        </w:rPr>
        <w:t>段宪锋</w:t>
      </w:r>
      <w:r w:rsidR="00486ED3">
        <w:rPr>
          <w:rFonts w:hint="eastAsia"/>
        </w:rPr>
        <w:t>：负责法海数据模块的接入，</w:t>
      </w:r>
      <w:r w:rsidR="008E2956">
        <w:rPr>
          <w:rFonts w:hint="eastAsia"/>
        </w:rPr>
        <w:t>概要信息获取阶段、概要信息去重阶段，</w:t>
      </w:r>
      <w:r w:rsidR="00486ED3">
        <w:rPr>
          <w:rFonts w:hint="eastAsia"/>
        </w:rPr>
        <w:t>在</w:t>
      </w:r>
      <w:r w:rsidR="00486ED3">
        <w:t>Azkaban</w:t>
      </w:r>
      <w:r w:rsidR="00486ED3">
        <w:rPr>
          <w:rFonts w:hint="eastAsia"/>
        </w:rPr>
        <w:t>上任务分发平台的搭建；</w:t>
      </w:r>
      <w:r w:rsidR="00F63722">
        <w:rPr>
          <w:rFonts w:hint="eastAsia"/>
        </w:rPr>
        <w:t>定时读取任务表信息，查看是否有已经开始的自己阶段上的任务，如果存在，则启动任务，结束之后，</w:t>
      </w:r>
      <w:r w:rsidR="0042158B">
        <w:rPr>
          <w:rFonts w:hint="eastAsia"/>
        </w:rPr>
        <w:t>对应</w:t>
      </w:r>
      <w:r w:rsidR="00F63722">
        <w:rPr>
          <w:rFonts w:hint="eastAsia"/>
        </w:rPr>
        <w:t>任务状态置成</w:t>
      </w:r>
      <w:r w:rsidR="00F63722">
        <w:rPr>
          <w:rFonts w:hint="eastAsia"/>
        </w:rPr>
        <w:t>success</w:t>
      </w:r>
      <w:r w:rsidR="00F63722">
        <w:rPr>
          <w:rFonts w:hint="eastAsia"/>
        </w:rPr>
        <w:t>，并将下阶段任务设为已开始</w:t>
      </w:r>
      <w:r w:rsidR="0092432E">
        <w:rPr>
          <w:rFonts w:hint="eastAsia"/>
        </w:rPr>
        <w:t>（具体可</w:t>
      </w:r>
      <w:r w:rsidR="002A6358">
        <w:rPr>
          <w:rFonts w:hint="eastAsia"/>
        </w:rPr>
        <w:t>通过</w:t>
      </w:r>
      <w:r w:rsidR="0092432E">
        <w:t>Azkaban</w:t>
      </w:r>
      <w:r w:rsidR="0092432E">
        <w:rPr>
          <w:rFonts w:hint="eastAsia"/>
        </w:rPr>
        <w:t>任务调度）</w:t>
      </w:r>
      <w:r w:rsidR="00F63722">
        <w:rPr>
          <w:rFonts w:hint="eastAsia"/>
        </w:rPr>
        <w:t>。</w:t>
      </w:r>
    </w:p>
    <w:p w:rsidR="00552895" w:rsidRDefault="00704019" w:rsidP="00704019">
      <w:pPr>
        <w:pStyle w:val="3"/>
      </w:pPr>
      <w:r>
        <w:rPr>
          <w:rFonts w:hint="eastAsia"/>
        </w:rPr>
        <w:t>2.</w:t>
      </w:r>
      <w:r w:rsidR="0013026B">
        <w:t>4</w:t>
      </w:r>
      <w:r>
        <w:rPr>
          <w:rFonts w:hint="eastAsia"/>
        </w:rPr>
        <w:t>.</w:t>
      </w:r>
      <w:r>
        <w:t xml:space="preserve">3 </w:t>
      </w:r>
      <w:r w:rsidR="0046697F">
        <w:rPr>
          <w:rFonts w:hint="eastAsia"/>
        </w:rPr>
        <w:t>数据</w:t>
      </w:r>
      <w:r w:rsidR="00EE087C">
        <w:rPr>
          <w:rFonts w:hint="eastAsia"/>
        </w:rPr>
        <w:t>爬虫组</w:t>
      </w:r>
    </w:p>
    <w:p w:rsidR="00EE087C" w:rsidRPr="0051346A" w:rsidRDefault="00552895" w:rsidP="0051346A">
      <w:r>
        <w:tab/>
      </w:r>
      <w:r w:rsidR="005133CE">
        <w:rPr>
          <w:rFonts w:hint="eastAsia"/>
        </w:rPr>
        <w:t>严晨</w:t>
      </w:r>
      <w:r w:rsidR="0042158B">
        <w:rPr>
          <w:rFonts w:hint="eastAsia"/>
        </w:rPr>
        <w:t>：负责爬虫模块更改；定时读取任务表信息，查看是否有已经开始的自己阶段上的任务，如果存在，则启动任务，结束之后，对应任务状态置为</w:t>
      </w:r>
      <w:r w:rsidR="0042158B">
        <w:rPr>
          <w:rFonts w:hint="eastAsia"/>
        </w:rPr>
        <w:t>success</w:t>
      </w:r>
      <w:r w:rsidR="0042158B">
        <w:rPr>
          <w:rFonts w:hint="eastAsia"/>
        </w:rPr>
        <w:t>，并将下阶段任务设为已开始（具体可通过</w:t>
      </w:r>
      <w:r w:rsidR="0042158B">
        <w:t>Azkaban</w:t>
      </w:r>
      <w:r w:rsidR="0042158B">
        <w:rPr>
          <w:rFonts w:hint="eastAsia"/>
        </w:rPr>
        <w:t>任务调度）</w:t>
      </w:r>
      <w:r w:rsidR="0046697F">
        <w:rPr>
          <w:rFonts w:hint="eastAsia"/>
        </w:rPr>
        <w:t>。</w:t>
      </w:r>
    </w:p>
    <w:sectPr w:rsidR="00EE087C" w:rsidRPr="0051346A" w:rsidSect="009B1797">
      <w:footerReference w:type="defaul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2F6" w:rsidRDefault="003E12F6">
      <w:r>
        <w:separator/>
      </w:r>
    </w:p>
  </w:endnote>
  <w:endnote w:type="continuationSeparator" w:id="0">
    <w:p w:rsidR="003E12F6" w:rsidRDefault="003E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enlo">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058145"/>
    </w:sdtPr>
    <w:sdtEndPr/>
    <w:sdtContent>
      <w:p w:rsidR="00847B83" w:rsidRDefault="00C52D2B">
        <w:pPr>
          <w:pStyle w:val="a4"/>
          <w:jc w:val="center"/>
        </w:pPr>
        <w:r>
          <w:fldChar w:fldCharType="begin"/>
        </w:r>
        <w:r w:rsidR="00847B83">
          <w:instrText>PAGE   \* MERGEFORMAT</w:instrText>
        </w:r>
        <w:r>
          <w:fldChar w:fldCharType="separate"/>
        </w:r>
        <w:r w:rsidR="00BC63BF" w:rsidRPr="00BC63BF">
          <w:rPr>
            <w:noProof/>
            <w:lang w:val="zh-CN"/>
          </w:rPr>
          <w:t>2</w:t>
        </w:r>
        <w:r>
          <w:fldChar w:fldCharType="end"/>
        </w:r>
      </w:p>
    </w:sdtContent>
  </w:sdt>
  <w:p w:rsidR="00847B83" w:rsidRDefault="00847B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2F6" w:rsidRDefault="003E12F6">
      <w:r>
        <w:separator/>
      </w:r>
    </w:p>
  </w:footnote>
  <w:footnote w:type="continuationSeparator" w:id="0">
    <w:p w:rsidR="003E12F6" w:rsidRDefault="003E1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9587A"/>
    <w:multiLevelType w:val="hybridMultilevel"/>
    <w:tmpl w:val="D9D8F7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CE7E55"/>
    <w:rsid w:val="00002667"/>
    <w:rsid w:val="00003EB4"/>
    <w:rsid w:val="00004734"/>
    <w:rsid w:val="00006B48"/>
    <w:rsid w:val="00012A6F"/>
    <w:rsid w:val="00013230"/>
    <w:rsid w:val="00014629"/>
    <w:rsid w:val="0001758C"/>
    <w:rsid w:val="00017692"/>
    <w:rsid w:val="00022029"/>
    <w:rsid w:val="00026B67"/>
    <w:rsid w:val="000272F6"/>
    <w:rsid w:val="00027AE6"/>
    <w:rsid w:val="00030747"/>
    <w:rsid w:val="000360CC"/>
    <w:rsid w:val="00037AD9"/>
    <w:rsid w:val="00040AFF"/>
    <w:rsid w:val="00047D12"/>
    <w:rsid w:val="0005442B"/>
    <w:rsid w:val="0005574D"/>
    <w:rsid w:val="00055E27"/>
    <w:rsid w:val="00056977"/>
    <w:rsid w:val="00064C0C"/>
    <w:rsid w:val="00066E02"/>
    <w:rsid w:val="000670AA"/>
    <w:rsid w:val="000704B7"/>
    <w:rsid w:val="00070D07"/>
    <w:rsid w:val="0007191C"/>
    <w:rsid w:val="00071CC4"/>
    <w:rsid w:val="000724CC"/>
    <w:rsid w:val="00074603"/>
    <w:rsid w:val="00080891"/>
    <w:rsid w:val="0008272B"/>
    <w:rsid w:val="0008445A"/>
    <w:rsid w:val="00086A0E"/>
    <w:rsid w:val="00091261"/>
    <w:rsid w:val="00091761"/>
    <w:rsid w:val="0009501B"/>
    <w:rsid w:val="00095696"/>
    <w:rsid w:val="000A2526"/>
    <w:rsid w:val="000A5AAD"/>
    <w:rsid w:val="000A7DC7"/>
    <w:rsid w:val="000B00C8"/>
    <w:rsid w:val="000B0B50"/>
    <w:rsid w:val="000B0F06"/>
    <w:rsid w:val="000B14A2"/>
    <w:rsid w:val="000B326A"/>
    <w:rsid w:val="000B6D62"/>
    <w:rsid w:val="000C0031"/>
    <w:rsid w:val="000C09A2"/>
    <w:rsid w:val="000C1BAB"/>
    <w:rsid w:val="000C2769"/>
    <w:rsid w:val="000C64C4"/>
    <w:rsid w:val="000D0F69"/>
    <w:rsid w:val="000D1D77"/>
    <w:rsid w:val="000D2CC6"/>
    <w:rsid w:val="000D4A2A"/>
    <w:rsid w:val="000D7829"/>
    <w:rsid w:val="000E44A7"/>
    <w:rsid w:val="000E709C"/>
    <w:rsid w:val="000F1D41"/>
    <w:rsid w:val="000F3F32"/>
    <w:rsid w:val="000F428D"/>
    <w:rsid w:val="0010034E"/>
    <w:rsid w:val="0010169F"/>
    <w:rsid w:val="001020AA"/>
    <w:rsid w:val="0010691A"/>
    <w:rsid w:val="00111102"/>
    <w:rsid w:val="0011278D"/>
    <w:rsid w:val="00112D49"/>
    <w:rsid w:val="00112E71"/>
    <w:rsid w:val="00116382"/>
    <w:rsid w:val="00116CAD"/>
    <w:rsid w:val="00122D70"/>
    <w:rsid w:val="001249C4"/>
    <w:rsid w:val="0013026B"/>
    <w:rsid w:val="001329BC"/>
    <w:rsid w:val="00132D80"/>
    <w:rsid w:val="001349EE"/>
    <w:rsid w:val="00136541"/>
    <w:rsid w:val="00145518"/>
    <w:rsid w:val="00146E28"/>
    <w:rsid w:val="0014715C"/>
    <w:rsid w:val="00150591"/>
    <w:rsid w:val="00153E62"/>
    <w:rsid w:val="001546B5"/>
    <w:rsid w:val="0015693E"/>
    <w:rsid w:val="00156C16"/>
    <w:rsid w:val="00161095"/>
    <w:rsid w:val="00161686"/>
    <w:rsid w:val="00164DCE"/>
    <w:rsid w:val="00164E0F"/>
    <w:rsid w:val="00165AF6"/>
    <w:rsid w:val="00170047"/>
    <w:rsid w:val="00172D2B"/>
    <w:rsid w:val="00172F88"/>
    <w:rsid w:val="001730F6"/>
    <w:rsid w:val="001734A4"/>
    <w:rsid w:val="00176161"/>
    <w:rsid w:val="00182C99"/>
    <w:rsid w:val="00191039"/>
    <w:rsid w:val="001926A8"/>
    <w:rsid w:val="00195D1A"/>
    <w:rsid w:val="001A1E32"/>
    <w:rsid w:val="001A2BE3"/>
    <w:rsid w:val="001A3793"/>
    <w:rsid w:val="001A5E80"/>
    <w:rsid w:val="001A6731"/>
    <w:rsid w:val="001A690F"/>
    <w:rsid w:val="001B0DC9"/>
    <w:rsid w:val="001B2494"/>
    <w:rsid w:val="001B47B3"/>
    <w:rsid w:val="001B520F"/>
    <w:rsid w:val="001B7BE4"/>
    <w:rsid w:val="001C0E40"/>
    <w:rsid w:val="001C381C"/>
    <w:rsid w:val="001C4A19"/>
    <w:rsid w:val="001C6E29"/>
    <w:rsid w:val="001D2425"/>
    <w:rsid w:val="001E1419"/>
    <w:rsid w:val="001E3FE8"/>
    <w:rsid w:val="001E4A38"/>
    <w:rsid w:val="001E7DD6"/>
    <w:rsid w:val="001F54BE"/>
    <w:rsid w:val="001F61BE"/>
    <w:rsid w:val="001F6D9C"/>
    <w:rsid w:val="00201F29"/>
    <w:rsid w:val="00203FAC"/>
    <w:rsid w:val="002071E7"/>
    <w:rsid w:val="002112B0"/>
    <w:rsid w:val="0021317F"/>
    <w:rsid w:val="002150C4"/>
    <w:rsid w:val="0021769D"/>
    <w:rsid w:val="002209BB"/>
    <w:rsid w:val="002222EC"/>
    <w:rsid w:val="00222522"/>
    <w:rsid w:val="00222FFA"/>
    <w:rsid w:val="00223F65"/>
    <w:rsid w:val="00224DCB"/>
    <w:rsid w:val="00226DDA"/>
    <w:rsid w:val="00227EDE"/>
    <w:rsid w:val="0023229C"/>
    <w:rsid w:val="00232300"/>
    <w:rsid w:val="00233320"/>
    <w:rsid w:val="002342A4"/>
    <w:rsid w:val="00234E17"/>
    <w:rsid w:val="002370FA"/>
    <w:rsid w:val="00241B29"/>
    <w:rsid w:val="0024218A"/>
    <w:rsid w:val="00243A58"/>
    <w:rsid w:val="00245E1F"/>
    <w:rsid w:val="002470B5"/>
    <w:rsid w:val="00250B30"/>
    <w:rsid w:val="0025237D"/>
    <w:rsid w:val="0026154C"/>
    <w:rsid w:val="00262706"/>
    <w:rsid w:val="00262D94"/>
    <w:rsid w:val="002639B1"/>
    <w:rsid w:val="00263F99"/>
    <w:rsid w:val="002656AE"/>
    <w:rsid w:val="00266784"/>
    <w:rsid w:val="0026682F"/>
    <w:rsid w:val="00266E61"/>
    <w:rsid w:val="002674D0"/>
    <w:rsid w:val="00270629"/>
    <w:rsid w:val="00274C3C"/>
    <w:rsid w:val="00276626"/>
    <w:rsid w:val="00277C4F"/>
    <w:rsid w:val="0028345E"/>
    <w:rsid w:val="00287324"/>
    <w:rsid w:val="00290CA3"/>
    <w:rsid w:val="00292BE7"/>
    <w:rsid w:val="00292DBB"/>
    <w:rsid w:val="002A02D6"/>
    <w:rsid w:val="002A07E9"/>
    <w:rsid w:val="002A125D"/>
    <w:rsid w:val="002A6358"/>
    <w:rsid w:val="002A6C0E"/>
    <w:rsid w:val="002B2514"/>
    <w:rsid w:val="002B2DA6"/>
    <w:rsid w:val="002B5818"/>
    <w:rsid w:val="002C4088"/>
    <w:rsid w:val="002C41F5"/>
    <w:rsid w:val="002C6DF9"/>
    <w:rsid w:val="002C7383"/>
    <w:rsid w:val="002D32E8"/>
    <w:rsid w:val="002D6BB4"/>
    <w:rsid w:val="002D777E"/>
    <w:rsid w:val="002E12DD"/>
    <w:rsid w:val="002E3521"/>
    <w:rsid w:val="002E5F24"/>
    <w:rsid w:val="002E745B"/>
    <w:rsid w:val="002F0531"/>
    <w:rsid w:val="002F10D4"/>
    <w:rsid w:val="003013F1"/>
    <w:rsid w:val="00301442"/>
    <w:rsid w:val="003032A4"/>
    <w:rsid w:val="00303E1E"/>
    <w:rsid w:val="00305E68"/>
    <w:rsid w:val="003069B6"/>
    <w:rsid w:val="00310035"/>
    <w:rsid w:val="003116A7"/>
    <w:rsid w:val="00311F58"/>
    <w:rsid w:val="003140DC"/>
    <w:rsid w:val="0031535E"/>
    <w:rsid w:val="00317232"/>
    <w:rsid w:val="00320B22"/>
    <w:rsid w:val="003210BD"/>
    <w:rsid w:val="00322ECB"/>
    <w:rsid w:val="0032373E"/>
    <w:rsid w:val="00325170"/>
    <w:rsid w:val="0032595C"/>
    <w:rsid w:val="00332E74"/>
    <w:rsid w:val="003350FD"/>
    <w:rsid w:val="003375B7"/>
    <w:rsid w:val="00337928"/>
    <w:rsid w:val="00342BCD"/>
    <w:rsid w:val="003451A8"/>
    <w:rsid w:val="0034553B"/>
    <w:rsid w:val="003464DB"/>
    <w:rsid w:val="00346801"/>
    <w:rsid w:val="003507A5"/>
    <w:rsid w:val="00350FF6"/>
    <w:rsid w:val="0035353E"/>
    <w:rsid w:val="0035572F"/>
    <w:rsid w:val="003557C1"/>
    <w:rsid w:val="00355CCD"/>
    <w:rsid w:val="00356514"/>
    <w:rsid w:val="003619B7"/>
    <w:rsid w:val="0036477A"/>
    <w:rsid w:val="00364FBE"/>
    <w:rsid w:val="003657D7"/>
    <w:rsid w:val="00366875"/>
    <w:rsid w:val="00374948"/>
    <w:rsid w:val="00386571"/>
    <w:rsid w:val="00386982"/>
    <w:rsid w:val="00387C60"/>
    <w:rsid w:val="00387F5B"/>
    <w:rsid w:val="00391784"/>
    <w:rsid w:val="00391E6C"/>
    <w:rsid w:val="00392285"/>
    <w:rsid w:val="003929AC"/>
    <w:rsid w:val="00394337"/>
    <w:rsid w:val="003956F5"/>
    <w:rsid w:val="003964EC"/>
    <w:rsid w:val="003A0A6F"/>
    <w:rsid w:val="003A0D29"/>
    <w:rsid w:val="003A1F85"/>
    <w:rsid w:val="003A3420"/>
    <w:rsid w:val="003A35CD"/>
    <w:rsid w:val="003A6290"/>
    <w:rsid w:val="003A67BD"/>
    <w:rsid w:val="003A74C3"/>
    <w:rsid w:val="003A75DB"/>
    <w:rsid w:val="003A7A23"/>
    <w:rsid w:val="003B03A6"/>
    <w:rsid w:val="003B0BC6"/>
    <w:rsid w:val="003B1734"/>
    <w:rsid w:val="003B386C"/>
    <w:rsid w:val="003B5AE1"/>
    <w:rsid w:val="003B691C"/>
    <w:rsid w:val="003B6F5F"/>
    <w:rsid w:val="003B7A31"/>
    <w:rsid w:val="003B7B4F"/>
    <w:rsid w:val="003C34DF"/>
    <w:rsid w:val="003C3FE2"/>
    <w:rsid w:val="003C55DE"/>
    <w:rsid w:val="003C647C"/>
    <w:rsid w:val="003C64D1"/>
    <w:rsid w:val="003D14A8"/>
    <w:rsid w:val="003D166D"/>
    <w:rsid w:val="003D57D4"/>
    <w:rsid w:val="003D5912"/>
    <w:rsid w:val="003D79A9"/>
    <w:rsid w:val="003E12F6"/>
    <w:rsid w:val="003E6300"/>
    <w:rsid w:val="003E76A8"/>
    <w:rsid w:val="003F1E9E"/>
    <w:rsid w:val="003F2EC9"/>
    <w:rsid w:val="003F5A97"/>
    <w:rsid w:val="003F5FE7"/>
    <w:rsid w:val="003F6C54"/>
    <w:rsid w:val="003F734A"/>
    <w:rsid w:val="0040243C"/>
    <w:rsid w:val="00403A43"/>
    <w:rsid w:val="00403B0B"/>
    <w:rsid w:val="0040593F"/>
    <w:rsid w:val="0040712B"/>
    <w:rsid w:val="00407CF6"/>
    <w:rsid w:val="004110E1"/>
    <w:rsid w:val="0041217C"/>
    <w:rsid w:val="0041358A"/>
    <w:rsid w:val="0041379D"/>
    <w:rsid w:val="00415A66"/>
    <w:rsid w:val="0041671B"/>
    <w:rsid w:val="00420370"/>
    <w:rsid w:val="0042158B"/>
    <w:rsid w:val="00422FEC"/>
    <w:rsid w:val="00423EF9"/>
    <w:rsid w:val="00425167"/>
    <w:rsid w:val="004253F5"/>
    <w:rsid w:val="00427D74"/>
    <w:rsid w:val="004319D1"/>
    <w:rsid w:val="004368FD"/>
    <w:rsid w:val="00436ED8"/>
    <w:rsid w:val="00451B33"/>
    <w:rsid w:val="004522DB"/>
    <w:rsid w:val="00455A0A"/>
    <w:rsid w:val="00456AFA"/>
    <w:rsid w:val="00457252"/>
    <w:rsid w:val="0045735F"/>
    <w:rsid w:val="00457C04"/>
    <w:rsid w:val="00460DB5"/>
    <w:rsid w:val="00463141"/>
    <w:rsid w:val="00465A50"/>
    <w:rsid w:val="00465C55"/>
    <w:rsid w:val="0046697F"/>
    <w:rsid w:val="004674FB"/>
    <w:rsid w:val="00467C7A"/>
    <w:rsid w:val="00475875"/>
    <w:rsid w:val="00475BF0"/>
    <w:rsid w:val="00475D6D"/>
    <w:rsid w:val="004812C1"/>
    <w:rsid w:val="004837C2"/>
    <w:rsid w:val="00486ED3"/>
    <w:rsid w:val="00491A99"/>
    <w:rsid w:val="00492379"/>
    <w:rsid w:val="0049316C"/>
    <w:rsid w:val="004951EF"/>
    <w:rsid w:val="004A0302"/>
    <w:rsid w:val="004A2229"/>
    <w:rsid w:val="004A36BC"/>
    <w:rsid w:val="004A58B6"/>
    <w:rsid w:val="004A7C5B"/>
    <w:rsid w:val="004B09C9"/>
    <w:rsid w:val="004B1A67"/>
    <w:rsid w:val="004B2153"/>
    <w:rsid w:val="004B6E1E"/>
    <w:rsid w:val="004B7221"/>
    <w:rsid w:val="004C05DB"/>
    <w:rsid w:val="004C4277"/>
    <w:rsid w:val="004C43BD"/>
    <w:rsid w:val="004C5091"/>
    <w:rsid w:val="004C738F"/>
    <w:rsid w:val="004C7C13"/>
    <w:rsid w:val="004D0471"/>
    <w:rsid w:val="004D50EB"/>
    <w:rsid w:val="004E0219"/>
    <w:rsid w:val="004E24A4"/>
    <w:rsid w:val="004E3B98"/>
    <w:rsid w:val="004E54BD"/>
    <w:rsid w:val="004E6651"/>
    <w:rsid w:val="004F097E"/>
    <w:rsid w:val="004F23E5"/>
    <w:rsid w:val="004F2E58"/>
    <w:rsid w:val="004F5621"/>
    <w:rsid w:val="004F5A41"/>
    <w:rsid w:val="004F6A96"/>
    <w:rsid w:val="00513038"/>
    <w:rsid w:val="005133CE"/>
    <w:rsid w:val="0051346A"/>
    <w:rsid w:val="00515B2B"/>
    <w:rsid w:val="00515C6B"/>
    <w:rsid w:val="005176D6"/>
    <w:rsid w:val="0052020D"/>
    <w:rsid w:val="0052061D"/>
    <w:rsid w:val="00520A9C"/>
    <w:rsid w:val="00520D91"/>
    <w:rsid w:val="00525EFF"/>
    <w:rsid w:val="005269CA"/>
    <w:rsid w:val="0053296D"/>
    <w:rsid w:val="005345C1"/>
    <w:rsid w:val="00543656"/>
    <w:rsid w:val="00543D3A"/>
    <w:rsid w:val="0054594A"/>
    <w:rsid w:val="00545CBC"/>
    <w:rsid w:val="00552895"/>
    <w:rsid w:val="005546F8"/>
    <w:rsid w:val="005560D5"/>
    <w:rsid w:val="005571AE"/>
    <w:rsid w:val="005576DA"/>
    <w:rsid w:val="005600EA"/>
    <w:rsid w:val="0056053B"/>
    <w:rsid w:val="005618DF"/>
    <w:rsid w:val="00570E59"/>
    <w:rsid w:val="005718A1"/>
    <w:rsid w:val="00574B30"/>
    <w:rsid w:val="0057504C"/>
    <w:rsid w:val="005762C7"/>
    <w:rsid w:val="00576983"/>
    <w:rsid w:val="00580F37"/>
    <w:rsid w:val="0058295F"/>
    <w:rsid w:val="00585B6C"/>
    <w:rsid w:val="0058790E"/>
    <w:rsid w:val="00590189"/>
    <w:rsid w:val="005903DB"/>
    <w:rsid w:val="0059743D"/>
    <w:rsid w:val="0059791C"/>
    <w:rsid w:val="00597A98"/>
    <w:rsid w:val="005A1BE1"/>
    <w:rsid w:val="005A6244"/>
    <w:rsid w:val="005B0721"/>
    <w:rsid w:val="005B073B"/>
    <w:rsid w:val="005B1027"/>
    <w:rsid w:val="005B1FCC"/>
    <w:rsid w:val="005B24F1"/>
    <w:rsid w:val="005B3E74"/>
    <w:rsid w:val="005B441E"/>
    <w:rsid w:val="005B678C"/>
    <w:rsid w:val="005C174B"/>
    <w:rsid w:val="005C2074"/>
    <w:rsid w:val="005C34F8"/>
    <w:rsid w:val="005C46D1"/>
    <w:rsid w:val="005C50CD"/>
    <w:rsid w:val="005C7A6B"/>
    <w:rsid w:val="005C7EFD"/>
    <w:rsid w:val="005D0DB9"/>
    <w:rsid w:val="005D5B20"/>
    <w:rsid w:val="005D71CA"/>
    <w:rsid w:val="005D741F"/>
    <w:rsid w:val="005D7AA2"/>
    <w:rsid w:val="005E1A6A"/>
    <w:rsid w:val="005E3E0C"/>
    <w:rsid w:val="005E72EF"/>
    <w:rsid w:val="005E75C5"/>
    <w:rsid w:val="005F19DB"/>
    <w:rsid w:val="005F4278"/>
    <w:rsid w:val="005F49AB"/>
    <w:rsid w:val="005F509E"/>
    <w:rsid w:val="005F58ED"/>
    <w:rsid w:val="00602303"/>
    <w:rsid w:val="006032BE"/>
    <w:rsid w:val="00603C89"/>
    <w:rsid w:val="0060436C"/>
    <w:rsid w:val="0060633E"/>
    <w:rsid w:val="00607256"/>
    <w:rsid w:val="006074E2"/>
    <w:rsid w:val="00615889"/>
    <w:rsid w:val="00620139"/>
    <w:rsid w:val="00620EEE"/>
    <w:rsid w:val="006214BD"/>
    <w:rsid w:val="0062214C"/>
    <w:rsid w:val="00624E32"/>
    <w:rsid w:val="006274F2"/>
    <w:rsid w:val="006277B6"/>
    <w:rsid w:val="00630693"/>
    <w:rsid w:val="0063188A"/>
    <w:rsid w:val="00632C78"/>
    <w:rsid w:val="006337C5"/>
    <w:rsid w:val="00635D75"/>
    <w:rsid w:val="00640502"/>
    <w:rsid w:val="00650FAB"/>
    <w:rsid w:val="0065257C"/>
    <w:rsid w:val="00655B80"/>
    <w:rsid w:val="00656115"/>
    <w:rsid w:val="006568D6"/>
    <w:rsid w:val="00656CAA"/>
    <w:rsid w:val="006603F6"/>
    <w:rsid w:val="00661815"/>
    <w:rsid w:val="006666C4"/>
    <w:rsid w:val="0067093C"/>
    <w:rsid w:val="006719BD"/>
    <w:rsid w:val="0067676A"/>
    <w:rsid w:val="00676A36"/>
    <w:rsid w:val="00677200"/>
    <w:rsid w:val="00677DB7"/>
    <w:rsid w:val="0068115E"/>
    <w:rsid w:val="00684B57"/>
    <w:rsid w:val="0068517E"/>
    <w:rsid w:val="006870C6"/>
    <w:rsid w:val="00691883"/>
    <w:rsid w:val="006925A0"/>
    <w:rsid w:val="006934A7"/>
    <w:rsid w:val="006A1135"/>
    <w:rsid w:val="006A42AE"/>
    <w:rsid w:val="006A4993"/>
    <w:rsid w:val="006A4F4A"/>
    <w:rsid w:val="006A506D"/>
    <w:rsid w:val="006A7A1B"/>
    <w:rsid w:val="006B2FB8"/>
    <w:rsid w:val="006B35C9"/>
    <w:rsid w:val="006B421B"/>
    <w:rsid w:val="006C0629"/>
    <w:rsid w:val="006C3101"/>
    <w:rsid w:val="006C4CC2"/>
    <w:rsid w:val="006C4E91"/>
    <w:rsid w:val="006C5B12"/>
    <w:rsid w:val="006C5D61"/>
    <w:rsid w:val="006C71D7"/>
    <w:rsid w:val="006D06EB"/>
    <w:rsid w:val="006D1F93"/>
    <w:rsid w:val="006D3437"/>
    <w:rsid w:val="006D6BC1"/>
    <w:rsid w:val="006E22FE"/>
    <w:rsid w:val="006E2851"/>
    <w:rsid w:val="006E54C2"/>
    <w:rsid w:val="006F079A"/>
    <w:rsid w:val="006F5E53"/>
    <w:rsid w:val="006F715B"/>
    <w:rsid w:val="007017BB"/>
    <w:rsid w:val="00704019"/>
    <w:rsid w:val="00706C81"/>
    <w:rsid w:val="00706E05"/>
    <w:rsid w:val="0070758F"/>
    <w:rsid w:val="007077E4"/>
    <w:rsid w:val="00710D88"/>
    <w:rsid w:val="00712E70"/>
    <w:rsid w:val="00713E9E"/>
    <w:rsid w:val="0071512B"/>
    <w:rsid w:val="0071625F"/>
    <w:rsid w:val="00720FBC"/>
    <w:rsid w:val="00721069"/>
    <w:rsid w:val="00722609"/>
    <w:rsid w:val="00732C02"/>
    <w:rsid w:val="00734571"/>
    <w:rsid w:val="0073510C"/>
    <w:rsid w:val="00737CB2"/>
    <w:rsid w:val="007406AE"/>
    <w:rsid w:val="0074107D"/>
    <w:rsid w:val="007450F3"/>
    <w:rsid w:val="00745B1B"/>
    <w:rsid w:val="00747F01"/>
    <w:rsid w:val="00751E84"/>
    <w:rsid w:val="00753F43"/>
    <w:rsid w:val="00754A34"/>
    <w:rsid w:val="00764366"/>
    <w:rsid w:val="007647AA"/>
    <w:rsid w:val="007647B2"/>
    <w:rsid w:val="0076507B"/>
    <w:rsid w:val="00767DA3"/>
    <w:rsid w:val="00772DF9"/>
    <w:rsid w:val="00773218"/>
    <w:rsid w:val="00775047"/>
    <w:rsid w:val="00777E5A"/>
    <w:rsid w:val="00780889"/>
    <w:rsid w:val="00780FFD"/>
    <w:rsid w:val="0078168F"/>
    <w:rsid w:val="007825A0"/>
    <w:rsid w:val="007900AC"/>
    <w:rsid w:val="007902CC"/>
    <w:rsid w:val="00791DC0"/>
    <w:rsid w:val="00793818"/>
    <w:rsid w:val="007952F6"/>
    <w:rsid w:val="00797695"/>
    <w:rsid w:val="007A272C"/>
    <w:rsid w:val="007B57F3"/>
    <w:rsid w:val="007B6BD7"/>
    <w:rsid w:val="007B7AA6"/>
    <w:rsid w:val="007C40CB"/>
    <w:rsid w:val="007D1663"/>
    <w:rsid w:val="007D32C8"/>
    <w:rsid w:val="007D3479"/>
    <w:rsid w:val="007D3DCF"/>
    <w:rsid w:val="007D62F5"/>
    <w:rsid w:val="007D6E68"/>
    <w:rsid w:val="007E0E71"/>
    <w:rsid w:val="007E194D"/>
    <w:rsid w:val="007E4E3A"/>
    <w:rsid w:val="007E5841"/>
    <w:rsid w:val="007E71CE"/>
    <w:rsid w:val="007F0201"/>
    <w:rsid w:val="007F36C5"/>
    <w:rsid w:val="007F3D58"/>
    <w:rsid w:val="007F3F62"/>
    <w:rsid w:val="007F4832"/>
    <w:rsid w:val="007F5602"/>
    <w:rsid w:val="00805A78"/>
    <w:rsid w:val="00807DAA"/>
    <w:rsid w:val="008147D1"/>
    <w:rsid w:val="008151F8"/>
    <w:rsid w:val="00820343"/>
    <w:rsid w:val="00823E64"/>
    <w:rsid w:val="008253B7"/>
    <w:rsid w:val="008255A3"/>
    <w:rsid w:val="00825B6A"/>
    <w:rsid w:val="00825FCE"/>
    <w:rsid w:val="008266C9"/>
    <w:rsid w:val="00831545"/>
    <w:rsid w:val="00831878"/>
    <w:rsid w:val="00831B6A"/>
    <w:rsid w:val="00831F8F"/>
    <w:rsid w:val="00831FAB"/>
    <w:rsid w:val="00836564"/>
    <w:rsid w:val="00842CC5"/>
    <w:rsid w:val="00844E84"/>
    <w:rsid w:val="008459CF"/>
    <w:rsid w:val="00847B83"/>
    <w:rsid w:val="00851319"/>
    <w:rsid w:val="008514A7"/>
    <w:rsid w:val="00851BFD"/>
    <w:rsid w:val="0085245A"/>
    <w:rsid w:val="0085267F"/>
    <w:rsid w:val="008554B7"/>
    <w:rsid w:val="00861949"/>
    <w:rsid w:val="00861E42"/>
    <w:rsid w:val="0086428D"/>
    <w:rsid w:val="008750E1"/>
    <w:rsid w:val="008755BC"/>
    <w:rsid w:val="00876036"/>
    <w:rsid w:val="00877A4F"/>
    <w:rsid w:val="0088200D"/>
    <w:rsid w:val="008839C5"/>
    <w:rsid w:val="00890F0A"/>
    <w:rsid w:val="0089281D"/>
    <w:rsid w:val="008A1E90"/>
    <w:rsid w:val="008A26FA"/>
    <w:rsid w:val="008A2F68"/>
    <w:rsid w:val="008A6829"/>
    <w:rsid w:val="008A6BB3"/>
    <w:rsid w:val="008A6D77"/>
    <w:rsid w:val="008B07CD"/>
    <w:rsid w:val="008B4997"/>
    <w:rsid w:val="008B53F8"/>
    <w:rsid w:val="008C01D8"/>
    <w:rsid w:val="008C0C61"/>
    <w:rsid w:val="008C1AAA"/>
    <w:rsid w:val="008C4773"/>
    <w:rsid w:val="008C7B7C"/>
    <w:rsid w:val="008C7CFA"/>
    <w:rsid w:val="008D6655"/>
    <w:rsid w:val="008E2956"/>
    <w:rsid w:val="008E409A"/>
    <w:rsid w:val="008E4DAD"/>
    <w:rsid w:val="008E5362"/>
    <w:rsid w:val="008E730D"/>
    <w:rsid w:val="008F4B4F"/>
    <w:rsid w:val="00900285"/>
    <w:rsid w:val="00903EE6"/>
    <w:rsid w:val="00904275"/>
    <w:rsid w:val="00905CB1"/>
    <w:rsid w:val="0091035D"/>
    <w:rsid w:val="0091142F"/>
    <w:rsid w:val="00912288"/>
    <w:rsid w:val="00913779"/>
    <w:rsid w:val="0091447E"/>
    <w:rsid w:val="00917CF1"/>
    <w:rsid w:val="00923A18"/>
    <w:rsid w:val="0092432E"/>
    <w:rsid w:val="00925F46"/>
    <w:rsid w:val="009274ED"/>
    <w:rsid w:val="00927A48"/>
    <w:rsid w:val="00927BAC"/>
    <w:rsid w:val="0093087F"/>
    <w:rsid w:val="00934F29"/>
    <w:rsid w:val="00935236"/>
    <w:rsid w:val="0094090B"/>
    <w:rsid w:val="00943694"/>
    <w:rsid w:val="00943859"/>
    <w:rsid w:val="00943F6A"/>
    <w:rsid w:val="00944824"/>
    <w:rsid w:val="00945D3E"/>
    <w:rsid w:val="0094790E"/>
    <w:rsid w:val="00954A32"/>
    <w:rsid w:val="009551FE"/>
    <w:rsid w:val="00955542"/>
    <w:rsid w:val="00956A9D"/>
    <w:rsid w:val="00957310"/>
    <w:rsid w:val="009612E6"/>
    <w:rsid w:val="00961584"/>
    <w:rsid w:val="009619BE"/>
    <w:rsid w:val="00961F34"/>
    <w:rsid w:val="0096329A"/>
    <w:rsid w:val="0096398B"/>
    <w:rsid w:val="00964217"/>
    <w:rsid w:val="009646B0"/>
    <w:rsid w:val="00965873"/>
    <w:rsid w:val="00971013"/>
    <w:rsid w:val="009713FA"/>
    <w:rsid w:val="00972152"/>
    <w:rsid w:val="0097295B"/>
    <w:rsid w:val="009756E1"/>
    <w:rsid w:val="009801B7"/>
    <w:rsid w:val="00980909"/>
    <w:rsid w:val="00981EE5"/>
    <w:rsid w:val="009821D9"/>
    <w:rsid w:val="00986940"/>
    <w:rsid w:val="0098730F"/>
    <w:rsid w:val="00987AE2"/>
    <w:rsid w:val="00994400"/>
    <w:rsid w:val="00995C7B"/>
    <w:rsid w:val="00997B88"/>
    <w:rsid w:val="009A26B1"/>
    <w:rsid w:val="009A2AFD"/>
    <w:rsid w:val="009A3075"/>
    <w:rsid w:val="009B0455"/>
    <w:rsid w:val="009B0878"/>
    <w:rsid w:val="009B10E0"/>
    <w:rsid w:val="009B1797"/>
    <w:rsid w:val="009B25AC"/>
    <w:rsid w:val="009B5C14"/>
    <w:rsid w:val="009C1382"/>
    <w:rsid w:val="009C1BED"/>
    <w:rsid w:val="009C34BD"/>
    <w:rsid w:val="009C50A8"/>
    <w:rsid w:val="009C5E09"/>
    <w:rsid w:val="009C6FF9"/>
    <w:rsid w:val="009C7407"/>
    <w:rsid w:val="009D1CF0"/>
    <w:rsid w:val="009D606A"/>
    <w:rsid w:val="009E01C1"/>
    <w:rsid w:val="009E37FA"/>
    <w:rsid w:val="009E4A80"/>
    <w:rsid w:val="009E68F0"/>
    <w:rsid w:val="009E69A2"/>
    <w:rsid w:val="009E7C5A"/>
    <w:rsid w:val="009F2EA2"/>
    <w:rsid w:val="009F4D0E"/>
    <w:rsid w:val="009F5A9F"/>
    <w:rsid w:val="00A01B71"/>
    <w:rsid w:val="00A12980"/>
    <w:rsid w:val="00A12BD0"/>
    <w:rsid w:val="00A16B60"/>
    <w:rsid w:val="00A303C5"/>
    <w:rsid w:val="00A30A0F"/>
    <w:rsid w:val="00A30F47"/>
    <w:rsid w:val="00A3129F"/>
    <w:rsid w:val="00A35F21"/>
    <w:rsid w:val="00A37D3F"/>
    <w:rsid w:val="00A42B40"/>
    <w:rsid w:val="00A43834"/>
    <w:rsid w:val="00A444E8"/>
    <w:rsid w:val="00A45A2F"/>
    <w:rsid w:val="00A4662B"/>
    <w:rsid w:val="00A47BC6"/>
    <w:rsid w:val="00A5351C"/>
    <w:rsid w:val="00A535A2"/>
    <w:rsid w:val="00A54A41"/>
    <w:rsid w:val="00A55C98"/>
    <w:rsid w:val="00A572F0"/>
    <w:rsid w:val="00A57922"/>
    <w:rsid w:val="00A62D22"/>
    <w:rsid w:val="00A642FA"/>
    <w:rsid w:val="00A6492A"/>
    <w:rsid w:val="00A65AD5"/>
    <w:rsid w:val="00A7454E"/>
    <w:rsid w:val="00A8092A"/>
    <w:rsid w:val="00A83A42"/>
    <w:rsid w:val="00A83AB0"/>
    <w:rsid w:val="00A84B9F"/>
    <w:rsid w:val="00A861F6"/>
    <w:rsid w:val="00A877B5"/>
    <w:rsid w:val="00A8793C"/>
    <w:rsid w:val="00A87C6B"/>
    <w:rsid w:val="00A90729"/>
    <w:rsid w:val="00A92419"/>
    <w:rsid w:val="00A92630"/>
    <w:rsid w:val="00A92B23"/>
    <w:rsid w:val="00A92EFF"/>
    <w:rsid w:val="00A937EE"/>
    <w:rsid w:val="00A95A99"/>
    <w:rsid w:val="00A95E3E"/>
    <w:rsid w:val="00AA0407"/>
    <w:rsid w:val="00AA35E4"/>
    <w:rsid w:val="00AA44E9"/>
    <w:rsid w:val="00AA5531"/>
    <w:rsid w:val="00AA72B4"/>
    <w:rsid w:val="00AA7C76"/>
    <w:rsid w:val="00AA7D61"/>
    <w:rsid w:val="00AB24A8"/>
    <w:rsid w:val="00AB2AD7"/>
    <w:rsid w:val="00AB30E2"/>
    <w:rsid w:val="00AB365D"/>
    <w:rsid w:val="00AB556B"/>
    <w:rsid w:val="00AB592E"/>
    <w:rsid w:val="00AB6944"/>
    <w:rsid w:val="00AB6AF3"/>
    <w:rsid w:val="00AC7F6A"/>
    <w:rsid w:val="00AD5449"/>
    <w:rsid w:val="00AE26C1"/>
    <w:rsid w:val="00AE3E98"/>
    <w:rsid w:val="00AE4355"/>
    <w:rsid w:val="00AE5ADA"/>
    <w:rsid w:val="00AE60CC"/>
    <w:rsid w:val="00AF39AA"/>
    <w:rsid w:val="00AF4954"/>
    <w:rsid w:val="00B002F6"/>
    <w:rsid w:val="00B00D03"/>
    <w:rsid w:val="00B019AC"/>
    <w:rsid w:val="00B04999"/>
    <w:rsid w:val="00B07265"/>
    <w:rsid w:val="00B111B1"/>
    <w:rsid w:val="00B12C76"/>
    <w:rsid w:val="00B135BE"/>
    <w:rsid w:val="00B1486E"/>
    <w:rsid w:val="00B15118"/>
    <w:rsid w:val="00B153B9"/>
    <w:rsid w:val="00B22B94"/>
    <w:rsid w:val="00B26E9E"/>
    <w:rsid w:val="00B3124E"/>
    <w:rsid w:val="00B32936"/>
    <w:rsid w:val="00B330F9"/>
    <w:rsid w:val="00B35B8A"/>
    <w:rsid w:val="00B40A53"/>
    <w:rsid w:val="00B40B40"/>
    <w:rsid w:val="00B42EA1"/>
    <w:rsid w:val="00B4426B"/>
    <w:rsid w:val="00B45610"/>
    <w:rsid w:val="00B47670"/>
    <w:rsid w:val="00B50D3B"/>
    <w:rsid w:val="00B52E56"/>
    <w:rsid w:val="00B52E86"/>
    <w:rsid w:val="00B5643C"/>
    <w:rsid w:val="00B63FD2"/>
    <w:rsid w:val="00B65180"/>
    <w:rsid w:val="00B66D87"/>
    <w:rsid w:val="00B70E01"/>
    <w:rsid w:val="00B71529"/>
    <w:rsid w:val="00B71AAF"/>
    <w:rsid w:val="00B73EC3"/>
    <w:rsid w:val="00B74B47"/>
    <w:rsid w:val="00B8751D"/>
    <w:rsid w:val="00B91CE0"/>
    <w:rsid w:val="00B9388B"/>
    <w:rsid w:val="00B95262"/>
    <w:rsid w:val="00B95FBD"/>
    <w:rsid w:val="00B96D5E"/>
    <w:rsid w:val="00BA11E0"/>
    <w:rsid w:val="00BA3154"/>
    <w:rsid w:val="00BA51BA"/>
    <w:rsid w:val="00BA6C7B"/>
    <w:rsid w:val="00BA761B"/>
    <w:rsid w:val="00BB156A"/>
    <w:rsid w:val="00BB722B"/>
    <w:rsid w:val="00BC0677"/>
    <w:rsid w:val="00BC6224"/>
    <w:rsid w:val="00BC63BF"/>
    <w:rsid w:val="00BD5338"/>
    <w:rsid w:val="00BD612B"/>
    <w:rsid w:val="00BD6EAF"/>
    <w:rsid w:val="00BE3BC3"/>
    <w:rsid w:val="00BE3F97"/>
    <w:rsid w:val="00BF1CD3"/>
    <w:rsid w:val="00BF4AB2"/>
    <w:rsid w:val="00C02294"/>
    <w:rsid w:val="00C02307"/>
    <w:rsid w:val="00C044CB"/>
    <w:rsid w:val="00C05167"/>
    <w:rsid w:val="00C05F18"/>
    <w:rsid w:val="00C06C4E"/>
    <w:rsid w:val="00C12FC8"/>
    <w:rsid w:val="00C13D35"/>
    <w:rsid w:val="00C14BBA"/>
    <w:rsid w:val="00C17755"/>
    <w:rsid w:val="00C226B8"/>
    <w:rsid w:val="00C22C52"/>
    <w:rsid w:val="00C22EEC"/>
    <w:rsid w:val="00C22FCF"/>
    <w:rsid w:val="00C2437F"/>
    <w:rsid w:val="00C2498A"/>
    <w:rsid w:val="00C30458"/>
    <w:rsid w:val="00C31BC1"/>
    <w:rsid w:val="00C31CFE"/>
    <w:rsid w:val="00C34340"/>
    <w:rsid w:val="00C34966"/>
    <w:rsid w:val="00C34A8A"/>
    <w:rsid w:val="00C35721"/>
    <w:rsid w:val="00C360F1"/>
    <w:rsid w:val="00C36790"/>
    <w:rsid w:val="00C36E4C"/>
    <w:rsid w:val="00C37D3E"/>
    <w:rsid w:val="00C40B6E"/>
    <w:rsid w:val="00C472CE"/>
    <w:rsid w:val="00C50611"/>
    <w:rsid w:val="00C52D2B"/>
    <w:rsid w:val="00C56C7F"/>
    <w:rsid w:val="00C57656"/>
    <w:rsid w:val="00C63C5E"/>
    <w:rsid w:val="00C64141"/>
    <w:rsid w:val="00C671CA"/>
    <w:rsid w:val="00C70027"/>
    <w:rsid w:val="00C70779"/>
    <w:rsid w:val="00C725F4"/>
    <w:rsid w:val="00C73EAA"/>
    <w:rsid w:val="00C74E39"/>
    <w:rsid w:val="00C75729"/>
    <w:rsid w:val="00C75DD1"/>
    <w:rsid w:val="00C82C03"/>
    <w:rsid w:val="00C83E7F"/>
    <w:rsid w:val="00C8777A"/>
    <w:rsid w:val="00C87E7B"/>
    <w:rsid w:val="00C93ED1"/>
    <w:rsid w:val="00C969F4"/>
    <w:rsid w:val="00C96A35"/>
    <w:rsid w:val="00CA4BAE"/>
    <w:rsid w:val="00CA6005"/>
    <w:rsid w:val="00CA6EDB"/>
    <w:rsid w:val="00CB09CD"/>
    <w:rsid w:val="00CB2CA6"/>
    <w:rsid w:val="00CB54C1"/>
    <w:rsid w:val="00CB678D"/>
    <w:rsid w:val="00CB6A6F"/>
    <w:rsid w:val="00CB77B7"/>
    <w:rsid w:val="00CC40A9"/>
    <w:rsid w:val="00CC5480"/>
    <w:rsid w:val="00CD16BB"/>
    <w:rsid w:val="00CD1CC6"/>
    <w:rsid w:val="00CD2651"/>
    <w:rsid w:val="00CD2B89"/>
    <w:rsid w:val="00CD5DC2"/>
    <w:rsid w:val="00CD7038"/>
    <w:rsid w:val="00CE0D97"/>
    <w:rsid w:val="00CE4213"/>
    <w:rsid w:val="00CE7E55"/>
    <w:rsid w:val="00CF2482"/>
    <w:rsid w:val="00CF26EA"/>
    <w:rsid w:val="00CF5E32"/>
    <w:rsid w:val="00CF611B"/>
    <w:rsid w:val="00D0383B"/>
    <w:rsid w:val="00D039BE"/>
    <w:rsid w:val="00D0491F"/>
    <w:rsid w:val="00D05E1B"/>
    <w:rsid w:val="00D06913"/>
    <w:rsid w:val="00D104FB"/>
    <w:rsid w:val="00D111D6"/>
    <w:rsid w:val="00D13F2D"/>
    <w:rsid w:val="00D14A62"/>
    <w:rsid w:val="00D17466"/>
    <w:rsid w:val="00D2020D"/>
    <w:rsid w:val="00D20BA9"/>
    <w:rsid w:val="00D21DD3"/>
    <w:rsid w:val="00D22DE1"/>
    <w:rsid w:val="00D24828"/>
    <w:rsid w:val="00D24EE8"/>
    <w:rsid w:val="00D33BD5"/>
    <w:rsid w:val="00D33F22"/>
    <w:rsid w:val="00D378D7"/>
    <w:rsid w:val="00D4244A"/>
    <w:rsid w:val="00D42DCC"/>
    <w:rsid w:val="00D42F0C"/>
    <w:rsid w:val="00D43BDA"/>
    <w:rsid w:val="00D502EC"/>
    <w:rsid w:val="00D50CAF"/>
    <w:rsid w:val="00D513ED"/>
    <w:rsid w:val="00D519B5"/>
    <w:rsid w:val="00D52FE1"/>
    <w:rsid w:val="00D537DA"/>
    <w:rsid w:val="00D54C5E"/>
    <w:rsid w:val="00D55CE6"/>
    <w:rsid w:val="00D570C3"/>
    <w:rsid w:val="00D5762C"/>
    <w:rsid w:val="00D578B7"/>
    <w:rsid w:val="00D6153C"/>
    <w:rsid w:val="00D6167B"/>
    <w:rsid w:val="00D61E62"/>
    <w:rsid w:val="00D62D43"/>
    <w:rsid w:val="00D638EE"/>
    <w:rsid w:val="00D63F4B"/>
    <w:rsid w:val="00D64519"/>
    <w:rsid w:val="00D65051"/>
    <w:rsid w:val="00D6761A"/>
    <w:rsid w:val="00D67B73"/>
    <w:rsid w:val="00D762A3"/>
    <w:rsid w:val="00D776EA"/>
    <w:rsid w:val="00D8008E"/>
    <w:rsid w:val="00D80326"/>
    <w:rsid w:val="00D805E4"/>
    <w:rsid w:val="00D8140E"/>
    <w:rsid w:val="00D823F0"/>
    <w:rsid w:val="00D85D6A"/>
    <w:rsid w:val="00D919A3"/>
    <w:rsid w:val="00D91E44"/>
    <w:rsid w:val="00D9583E"/>
    <w:rsid w:val="00D96ADB"/>
    <w:rsid w:val="00D97980"/>
    <w:rsid w:val="00DA6027"/>
    <w:rsid w:val="00DA6E27"/>
    <w:rsid w:val="00DA770C"/>
    <w:rsid w:val="00DA7EDE"/>
    <w:rsid w:val="00DB6745"/>
    <w:rsid w:val="00DC032A"/>
    <w:rsid w:val="00DC39BA"/>
    <w:rsid w:val="00DC5C57"/>
    <w:rsid w:val="00DC7F46"/>
    <w:rsid w:val="00DD1BE4"/>
    <w:rsid w:val="00DD40AE"/>
    <w:rsid w:val="00DD487B"/>
    <w:rsid w:val="00DD57A8"/>
    <w:rsid w:val="00DD626B"/>
    <w:rsid w:val="00DD6E65"/>
    <w:rsid w:val="00DE0AA9"/>
    <w:rsid w:val="00DE2DB2"/>
    <w:rsid w:val="00DE6A84"/>
    <w:rsid w:val="00DE7218"/>
    <w:rsid w:val="00DE7A16"/>
    <w:rsid w:val="00DF0EAD"/>
    <w:rsid w:val="00DF1BB0"/>
    <w:rsid w:val="00DF54DE"/>
    <w:rsid w:val="00DF5C08"/>
    <w:rsid w:val="00DF6328"/>
    <w:rsid w:val="00E0303F"/>
    <w:rsid w:val="00E066E9"/>
    <w:rsid w:val="00E10714"/>
    <w:rsid w:val="00E11457"/>
    <w:rsid w:val="00E121BF"/>
    <w:rsid w:val="00E17536"/>
    <w:rsid w:val="00E2025C"/>
    <w:rsid w:val="00E24110"/>
    <w:rsid w:val="00E252E2"/>
    <w:rsid w:val="00E25922"/>
    <w:rsid w:val="00E25EE8"/>
    <w:rsid w:val="00E37F19"/>
    <w:rsid w:val="00E46CFD"/>
    <w:rsid w:val="00E47B49"/>
    <w:rsid w:val="00E51E35"/>
    <w:rsid w:val="00E56F81"/>
    <w:rsid w:val="00E57E70"/>
    <w:rsid w:val="00E6032C"/>
    <w:rsid w:val="00E617A8"/>
    <w:rsid w:val="00E6417F"/>
    <w:rsid w:val="00E64B6D"/>
    <w:rsid w:val="00E65169"/>
    <w:rsid w:val="00E66F85"/>
    <w:rsid w:val="00E738B9"/>
    <w:rsid w:val="00E76810"/>
    <w:rsid w:val="00E76EE6"/>
    <w:rsid w:val="00E77FED"/>
    <w:rsid w:val="00E820BC"/>
    <w:rsid w:val="00E820C5"/>
    <w:rsid w:val="00EA0843"/>
    <w:rsid w:val="00EA3927"/>
    <w:rsid w:val="00EA78DE"/>
    <w:rsid w:val="00EA7979"/>
    <w:rsid w:val="00EB0AEA"/>
    <w:rsid w:val="00EB206F"/>
    <w:rsid w:val="00EB3270"/>
    <w:rsid w:val="00EC11E6"/>
    <w:rsid w:val="00EC341E"/>
    <w:rsid w:val="00EC36EF"/>
    <w:rsid w:val="00EC3893"/>
    <w:rsid w:val="00EC52D0"/>
    <w:rsid w:val="00EC53EC"/>
    <w:rsid w:val="00ED1315"/>
    <w:rsid w:val="00ED142E"/>
    <w:rsid w:val="00ED324E"/>
    <w:rsid w:val="00EE030D"/>
    <w:rsid w:val="00EE087C"/>
    <w:rsid w:val="00EE1D11"/>
    <w:rsid w:val="00EE2E73"/>
    <w:rsid w:val="00EE35BD"/>
    <w:rsid w:val="00EE397B"/>
    <w:rsid w:val="00EE3F92"/>
    <w:rsid w:val="00EE4CEE"/>
    <w:rsid w:val="00EE638F"/>
    <w:rsid w:val="00EE79E4"/>
    <w:rsid w:val="00EF227F"/>
    <w:rsid w:val="00EF2388"/>
    <w:rsid w:val="00EF4220"/>
    <w:rsid w:val="00EF5965"/>
    <w:rsid w:val="00F00F1D"/>
    <w:rsid w:val="00F02F76"/>
    <w:rsid w:val="00F031D9"/>
    <w:rsid w:val="00F0361A"/>
    <w:rsid w:val="00F066CC"/>
    <w:rsid w:val="00F06994"/>
    <w:rsid w:val="00F07E10"/>
    <w:rsid w:val="00F114E8"/>
    <w:rsid w:val="00F1579C"/>
    <w:rsid w:val="00F25A76"/>
    <w:rsid w:val="00F3014E"/>
    <w:rsid w:val="00F30CA0"/>
    <w:rsid w:val="00F3284D"/>
    <w:rsid w:val="00F336CE"/>
    <w:rsid w:val="00F3449A"/>
    <w:rsid w:val="00F37F8E"/>
    <w:rsid w:val="00F404DF"/>
    <w:rsid w:val="00F439D3"/>
    <w:rsid w:val="00F477DA"/>
    <w:rsid w:val="00F478A5"/>
    <w:rsid w:val="00F50DBA"/>
    <w:rsid w:val="00F51484"/>
    <w:rsid w:val="00F516F2"/>
    <w:rsid w:val="00F53157"/>
    <w:rsid w:val="00F5343D"/>
    <w:rsid w:val="00F55305"/>
    <w:rsid w:val="00F55481"/>
    <w:rsid w:val="00F6147E"/>
    <w:rsid w:val="00F61E71"/>
    <w:rsid w:val="00F626C7"/>
    <w:rsid w:val="00F63722"/>
    <w:rsid w:val="00F63E31"/>
    <w:rsid w:val="00F663A1"/>
    <w:rsid w:val="00F70E4F"/>
    <w:rsid w:val="00F73C4C"/>
    <w:rsid w:val="00F7780D"/>
    <w:rsid w:val="00F812E4"/>
    <w:rsid w:val="00F82A77"/>
    <w:rsid w:val="00F85590"/>
    <w:rsid w:val="00F87979"/>
    <w:rsid w:val="00F87BCA"/>
    <w:rsid w:val="00F87C55"/>
    <w:rsid w:val="00F87C99"/>
    <w:rsid w:val="00F901AE"/>
    <w:rsid w:val="00F90EEA"/>
    <w:rsid w:val="00F9145D"/>
    <w:rsid w:val="00F93AB9"/>
    <w:rsid w:val="00F93BDB"/>
    <w:rsid w:val="00F93C20"/>
    <w:rsid w:val="00F93E6C"/>
    <w:rsid w:val="00F95C6E"/>
    <w:rsid w:val="00F95FED"/>
    <w:rsid w:val="00F96FBD"/>
    <w:rsid w:val="00FA0DCC"/>
    <w:rsid w:val="00FA3C8A"/>
    <w:rsid w:val="00FA3F08"/>
    <w:rsid w:val="00FA68BB"/>
    <w:rsid w:val="00FA7A6A"/>
    <w:rsid w:val="00FB1110"/>
    <w:rsid w:val="00FB1276"/>
    <w:rsid w:val="00FB1FE9"/>
    <w:rsid w:val="00FB25C9"/>
    <w:rsid w:val="00FC2175"/>
    <w:rsid w:val="00FD1B8B"/>
    <w:rsid w:val="00FD66EF"/>
    <w:rsid w:val="00FD7EEE"/>
    <w:rsid w:val="00FE2DD1"/>
    <w:rsid w:val="00FE34E5"/>
    <w:rsid w:val="00FE37DB"/>
    <w:rsid w:val="00FE7E6A"/>
    <w:rsid w:val="00FF2EEA"/>
    <w:rsid w:val="00FF56EC"/>
    <w:rsid w:val="00FF66D7"/>
    <w:rsid w:val="00FF693B"/>
    <w:rsid w:val="010B2AC3"/>
    <w:rsid w:val="010D1849"/>
    <w:rsid w:val="0119785A"/>
    <w:rsid w:val="011E3CE2"/>
    <w:rsid w:val="01361677"/>
    <w:rsid w:val="014364A0"/>
    <w:rsid w:val="01572F42"/>
    <w:rsid w:val="01596446"/>
    <w:rsid w:val="015F5DD0"/>
    <w:rsid w:val="016908DE"/>
    <w:rsid w:val="016D50E6"/>
    <w:rsid w:val="018D1D97"/>
    <w:rsid w:val="018E7819"/>
    <w:rsid w:val="0192391B"/>
    <w:rsid w:val="01BA51E5"/>
    <w:rsid w:val="01CE3E86"/>
    <w:rsid w:val="02102371"/>
    <w:rsid w:val="021F298B"/>
    <w:rsid w:val="022A679E"/>
    <w:rsid w:val="023E1BBB"/>
    <w:rsid w:val="024050BE"/>
    <w:rsid w:val="024A4E5F"/>
    <w:rsid w:val="025078D7"/>
    <w:rsid w:val="02522DDA"/>
    <w:rsid w:val="025B6F6D"/>
    <w:rsid w:val="025F5973"/>
    <w:rsid w:val="02780A9B"/>
    <w:rsid w:val="027D4F23"/>
    <w:rsid w:val="02903F44"/>
    <w:rsid w:val="029E5458"/>
    <w:rsid w:val="02A0095B"/>
    <w:rsid w:val="02AA1C47"/>
    <w:rsid w:val="02C14713"/>
    <w:rsid w:val="02C62D99"/>
    <w:rsid w:val="02F6136A"/>
    <w:rsid w:val="02FB57F1"/>
    <w:rsid w:val="02FF26D5"/>
    <w:rsid w:val="030054FC"/>
    <w:rsid w:val="03087086"/>
    <w:rsid w:val="030A2589"/>
    <w:rsid w:val="030E6A10"/>
    <w:rsid w:val="0316070C"/>
    <w:rsid w:val="032C3DC2"/>
    <w:rsid w:val="03441469"/>
    <w:rsid w:val="0356048A"/>
    <w:rsid w:val="03716AB5"/>
    <w:rsid w:val="037C7044"/>
    <w:rsid w:val="03851ED2"/>
    <w:rsid w:val="038B3DDC"/>
    <w:rsid w:val="03A65C8A"/>
    <w:rsid w:val="03B65F25"/>
    <w:rsid w:val="03F4380B"/>
    <w:rsid w:val="03F75F96"/>
    <w:rsid w:val="04012B21"/>
    <w:rsid w:val="043B1A01"/>
    <w:rsid w:val="043F4B84"/>
    <w:rsid w:val="04513BA5"/>
    <w:rsid w:val="045D79B7"/>
    <w:rsid w:val="045F2EBA"/>
    <w:rsid w:val="0475505E"/>
    <w:rsid w:val="048530FA"/>
    <w:rsid w:val="04862D7A"/>
    <w:rsid w:val="049A781C"/>
    <w:rsid w:val="04AE2C39"/>
    <w:rsid w:val="04B638C9"/>
    <w:rsid w:val="04C44DDD"/>
    <w:rsid w:val="04CA4768"/>
    <w:rsid w:val="04D13212"/>
    <w:rsid w:val="04E0470D"/>
    <w:rsid w:val="04F311AF"/>
    <w:rsid w:val="05176DE6"/>
    <w:rsid w:val="052C6D8B"/>
    <w:rsid w:val="0568116E"/>
    <w:rsid w:val="0569336D"/>
    <w:rsid w:val="05793607"/>
    <w:rsid w:val="058B6DA4"/>
    <w:rsid w:val="058D22A7"/>
    <w:rsid w:val="05B47F69"/>
    <w:rsid w:val="05B6346C"/>
    <w:rsid w:val="05C36005"/>
    <w:rsid w:val="05F17DCE"/>
    <w:rsid w:val="05F73ED5"/>
    <w:rsid w:val="05FA06DD"/>
    <w:rsid w:val="062724A6"/>
    <w:rsid w:val="06287F27"/>
    <w:rsid w:val="06451A56"/>
    <w:rsid w:val="065D2980"/>
    <w:rsid w:val="06750027"/>
    <w:rsid w:val="068176BD"/>
    <w:rsid w:val="06891246"/>
    <w:rsid w:val="068E314F"/>
    <w:rsid w:val="068F695B"/>
    <w:rsid w:val="069914E0"/>
    <w:rsid w:val="06D84848"/>
    <w:rsid w:val="06DE41D3"/>
    <w:rsid w:val="06F32E73"/>
    <w:rsid w:val="070D149F"/>
    <w:rsid w:val="071546AD"/>
    <w:rsid w:val="071952B1"/>
    <w:rsid w:val="07256B46"/>
    <w:rsid w:val="072C42D2"/>
    <w:rsid w:val="072E5257"/>
    <w:rsid w:val="07506A90"/>
    <w:rsid w:val="07780B4E"/>
    <w:rsid w:val="077943D1"/>
    <w:rsid w:val="077965D0"/>
    <w:rsid w:val="077A1E53"/>
    <w:rsid w:val="07C025C7"/>
    <w:rsid w:val="07DA78EE"/>
    <w:rsid w:val="07DD0873"/>
    <w:rsid w:val="07E12AFC"/>
    <w:rsid w:val="08180A58"/>
    <w:rsid w:val="08360B2D"/>
    <w:rsid w:val="0839318B"/>
    <w:rsid w:val="08410597"/>
    <w:rsid w:val="084859A3"/>
    <w:rsid w:val="08500BB1"/>
    <w:rsid w:val="085262B3"/>
    <w:rsid w:val="085F33CA"/>
    <w:rsid w:val="08A84AC3"/>
    <w:rsid w:val="08B73A59"/>
    <w:rsid w:val="08C068E7"/>
    <w:rsid w:val="08CB04FB"/>
    <w:rsid w:val="08DE171A"/>
    <w:rsid w:val="08F011D1"/>
    <w:rsid w:val="08F35E3C"/>
    <w:rsid w:val="08FB3249"/>
    <w:rsid w:val="0931705E"/>
    <w:rsid w:val="094D3053"/>
    <w:rsid w:val="09503D1B"/>
    <w:rsid w:val="097A1598"/>
    <w:rsid w:val="098F153E"/>
    <w:rsid w:val="09C40713"/>
    <w:rsid w:val="0A002AF6"/>
    <w:rsid w:val="0A072481"/>
    <w:rsid w:val="0A0A3406"/>
    <w:rsid w:val="0A200E2D"/>
    <w:rsid w:val="0A2168AE"/>
    <w:rsid w:val="0A243FB0"/>
    <w:rsid w:val="0A2F0E9D"/>
    <w:rsid w:val="0A3F12C0"/>
    <w:rsid w:val="0A426DE3"/>
    <w:rsid w:val="0A565A84"/>
    <w:rsid w:val="0A6B21A6"/>
    <w:rsid w:val="0A83784C"/>
    <w:rsid w:val="0A891756"/>
    <w:rsid w:val="0A983F6E"/>
    <w:rsid w:val="0ABD672D"/>
    <w:rsid w:val="0AC9484E"/>
    <w:rsid w:val="0ACA5A42"/>
    <w:rsid w:val="0ADB5CDD"/>
    <w:rsid w:val="0AE07BE6"/>
    <w:rsid w:val="0AE30B6B"/>
    <w:rsid w:val="0AE84FF2"/>
    <w:rsid w:val="0AEB5F77"/>
    <w:rsid w:val="0B036EA1"/>
    <w:rsid w:val="0B072024"/>
    <w:rsid w:val="0B27035A"/>
    <w:rsid w:val="0B3B6FFB"/>
    <w:rsid w:val="0B3F5A01"/>
    <w:rsid w:val="0B6039B7"/>
    <w:rsid w:val="0B63273E"/>
    <w:rsid w:val="0B7600D9"/>
    <w:rsid w:val="0B8C5B00"/>
    <w:rsid w:val="0B914186"/>
    <w:rsid w:val="0B994E16"/>
    <w:rsid w:val="0BA50C29"/>
    <w:rsid w:val="0BB721C8"/>
    <w:rsid w:val="0BC10559"/>
    <w:rsid w:val="0BCC0AE8"/>
    <w:rsid w:val="0BCE3FEB"/>
    <w:rsid w:val="0BE61692"/>
    <w:rsid w:val="0BF7192C"/>
    <w:rsid w:val="0BFC1637"/>
    <w:rsid w:val="0C183166"/>
    <w:rsid w:val="0C1B40EA"/>
    <w:rsid w:val="0C345014"/>
    <w:rsid w:val="0C3D5924"/>
    <w:rsid w:val="0C5F38DA"/>
    <w:rsid w:val="0C6F3B75"/>
    <w:rsid w:val="0C855D18"/>
    <w:rsid w:val="0C89471E"/>
    <w:rsid w:val="0CA84FD3"/>
    <w:rsid w:val="0CB877EC"/>
    <w:rsid w:val="0CC64583"/>
    <w:rsid w:val="0CE628BA"/>
    <w:rsid w:val="0CE7033B"/>
    <w:rsid w:val="0CE85DBD"/>
    <w:rsid w:val="0CEE7CC6"/>
    <w:rsid w:val="0CF053C7"/>
    <w:rsid w:val="0D0A3D73"/>
    <w:rsid w:val="0D180B0A"/>
    <w:rsid w:val="0D1C7510"/>
    <w:rsid w:val="0D1F0495"/>
    <w:rsid w:val="0D200115"/>
    <w:rsid w:val="0D2B1D29"/>
    <w:rsid w:val="0D313C1B"/>
    <w:rsid w:val="0D3A6AC1"/>
    <w:rsid w:val="0D670889"/>
    <w:rsid w:val="0D9074CF"/>
    <w:rsid w:val="0DB13287"/>
    <w:rsid w:val="0DB9145A"/>
    <w:rsid w:val="0DC71BA8"/>
    <w:rsid w:val="0DCA6643"/>
    <w:rsid w:val="0DCC2032"/>
    <w:rsid w:val="0DD5693F"/>
    <w:rsid w:val="0DE63D7F"/>
    <w:rsid w:val="0DEC0AE2"/>
    <w:rsid w:val="0DF107ED"/>
    <w:rsid w:val="0E0F581F"/>
    <w:rsid w:val="0E1267A4"/>
    <w:rsid w:val="0E1A7433"/>
    <w:rsid w:val="0E390BE2"/>
    <w:rsid w:val="0E40717A"/>
    <w:rsid w:val="0E475979"/>
    <w:rsid w:val="0E511B0C"/>
    <w:rsid w:val="0E5376F8"/>
    <w:rsid w:val="0E552710"/>
    <w:rsid w:val="0E806DD8"/>
    <w:rsid w:val="0E8B5169"/>
    <w:rsid w:val="0E9A7981"/>
    <w:rsid w:val="0E9E1C0B"/>
    <w:rsid w:val="0E9E6388"/>
    <w:rsid w:val="0EB51830"/>
    <w:rsid w:val="0EBF7083"/>
    <w:rsid w:val="0ECE3AEF"/>
    <w:rsid w:val="0EE13979"/>
    <w:rsid w:val="0EEA0A05"/>
    <w:rsid w:val="0EED198A"/>
    <w:rsid w:val="0EF6782D"/>
    <w:rsid w:val="0F1214C8"/>
    <w:rsid w:val="0F3320FE"/>
    <w:rsid w:val="0F411414"/>
    <w:rsid w:val="0F5B1FBE"/>
    <w:rsid w:val="0F817C7F"/>
    <w:rsid w:val="0F883D87"/>
    <w:rsid w:val="0F8F1193"/>
    <w:rsid w:val="0FAD6545"/>
    <w:rsid w:val="0FB35ED0"/>
    <w:rsid w:val="0FC803F4"/>
    <w:rsid w:val="0FCE44FB"/>
    <w:rsid w:val="0FD53E86"/>
    <w:rsid w:val="0FDD4B16"/>
    <w:rsid w:val="0FE1571A"/>
    <w:rsid w:val="0FF521BC"/>
    <w:rsid w:val="0FFC1B47"/>
    <w:rsid w:val="100B4360"/>
    <w:rsid w:val="101A6B79"/>
    <w:rsid w:val="101E0F8B"/>
    <w:rsid w:val="10254F0A"/>
    <w:rsid w:val="10331CA1"/>
    <w:rsid w:val="10386129"/>
    <w:rsid w:val="103F5AB4"/>
    <w:rsid w:val="105769DE"/>
    <w:rsid w:val="105A7962"/>
    <w:rsid w:val="10681884"/>
    <w:rsid w:val="10725009"/>
    <w:rsid w:val="108B0131"/>
    <w:rsid w:val="108D3635"/>
    <w:rsid w:val="10942FBF"/>
    <w:rsid w:val="10961D46"/>
    <w:rsid w:val="10A36D38"/>
    <w:rsid w:val="10E904CB"/>
    <w:rsid w:val="10F058D7"/>
    <w:rsid w:val="10F869EA"/>
    <w:rsid w:val="11067A7B"/>
    <w:rsid w:val="11154812"/>
    <w:rsid w:val="1118101A"/>
    <w:rsid w:val="11277FB0"/>
    <w:rsid w:val="11366F55"/>
    <w:rsid w:val="11383D62"/>
    <w:rsid w:val="114B4CEC"/>
    <w:rsid w:val="11501174"/>
    <w:rsid w:val="11576580"/>
    <w:rsid w:val="115A7505"/>
    <w:rsid w:val="116A526D"/>
    <w:rsid w:val="1186164E"/>
    <w:rsid w:val="118A2253"/>
    <w:rsid w:val="118C0FD9"/>
    <w:rsid w:val="11B13797"/>
    <w:rsid w:val="11C23A31"/>
    <w:rsid w:val="11D54078"/>
    <w:rsid w:val="11D648D0"/>
    <w:rsid w:val="11DC45DB"/>
    <w:rsid w:val="11E319E8"/>
    <w:rsid w:val="11F2677F"/>
    <w:rsid w:val="11F363FF"/>
    <w:rsid w:val="12010F98"/>
    <w:rsid w:val="12106F83"/>
    <w:rsid w:val="12117034"/>
    <w:rsid w:val="12132537"/>
    <w:rsid w:val="1216435C"/>
    <w:rsid w:val="123371E8"/>
    <w:rsid w:val="123D7AF8"/>
    <w:rsid w:val="12411D81"/>
    <w:rsid w:val="12452986"/>
    <w:rsid w:val="1248718E"/>
    <w:rsid w:val="124D3615"/>
    <w:rsid w:val="12677EBE"/>
    <w:rsid w:val="12887F77"/>
    <w:rsid w:val="12953A0A"/>
    <w:rsid w:val="12B32FBA"/>
    <w:rsid w:val="12C46AD7"/>
    <w:rsid w:val="12E23B09"/>
    <w:rsid w:val="12E4700C"/>
    <w:rsid w:val="13126856"/>
    <w:rsid w:val="131B16E4"/>
    <w:rsid w:val="131F396E"/>
    <w:rsid w:val="132E0705"/>
    <w:rsid w:val="1331710B"/>
    <w:rsid w:val="134D0FBA"/>
    <w:rsid w:val="134E0C3A"/>
    <w:rsid w:val="13527640"/>
    <w:rsid w:val="137A2D83"/>
    <w:rsid w:val="137F4C8C"/>
    <w:rsid w:val="13887B1A"/>
    <w:rsid w:val="139D423C"/>
    <w:rsid w:val="13A74B4C"/>
    <w:rsid w:val="13C07C74"/>
    <w:rsid w:val="13C85080"/>
    <w:rsid w:val="13D77899"/>
    <w:rsid w:val="13F13CC6"/>
    <w:rsid w:val="13F371C9"/>
    <w:rsid w:val="14193B86"/>
    <w:rsid w:val="141C258C"/>
    <w:rsid w:val="14286CDC"/>
    <w:rsid w:val="1438443B"/>
    <w:rsid w:val="14403A45"/>
    <w:rsid w:val="144778D8"/>
    <w:rsid w:val="14656203"/>
    <w:rsid w:val="147E132C"/>
    <w:rsid w:val="1491254B"/>
    <w:rsid w:val="14A23AEA"/>
    <w:rsid w:val="14A624F0"/>
    <w:rsid w:val="14AA67CB"/>
    <w:rsid w:val="14B51486"/>
    <w:rsid w:val="14BA370F"/>
    <w:rsid w:val="14CC6EAC"/>
    <w:rsid w:val="14F70FF5"/>
    <w:rsid w:val="15111B9F"/>
    <w:rsid w:val="152A4CC8"/>
    <w:rsid w:val="15516B5B"/>
    <w:rsid w:val="1552040A"/>
    <w:rsid w:val="156D6A36"/>
    <w:rsid w:val="156E44B7"/>
    <w:rsid w:val="156E66B6"/>
    <w:rsid w:val="15863D5C"/>
    <w:rsid w:val="158B01E4"/>
    <w:rsid w:val="159C3D02"/>
    <w:rsid w:val="15AE749F"/>
    <w:rsid w:val="15D05455"/>
    <w:rsid w:val="15EC4D86"/>
    <w:rsid w:val="15F55695"/>
    <w:rsid w:val="16117544"/>
    <w:rsid w:val="161B2052"/>
    <w:rsid w:val="16296DE9"/>
    <w:rsid w:val="162A266C"/>
    <w:rsid w:val="163409FD"/>
    <w:rsid w:val="16471C1C"/>
    <w:rsid w:val="165E3DC0"/>
    <w:rsid w:val="166A6137"/>
    <w:rsid w:val="166C0B57"/>
    <w:rsid w:val="16745F63"/>
    <w:rsid w:val="1677276B"/>
    <w:rsid w:val="16A82F3A"/>
    <w:rsid w:val="16AB3EBF"/>
    <w:rsid w:val="16AE4E44"/>
    <w:rsid w:val="16B52250"/>
    <w:rsid w:val="16C16063"/>
    <w:rsid w:val="16CE0D3A"/>
    <w:rsid w:val="16D46CC4"/>
    <w:rsid w:val="16E00B16"/>
    <w:rsid w:val="16EB6EA7"/>
    <w:rsid w:val="16F14633"/>
    <w:rsid w:val="16FC4BC3"/>
    <w:rsid w:val="170B51DD"/>
    <w:rsid w:val="17126D66"/>
    <w:rsid w:val="172D3193"/>
    <w:rsid w:val="17411E34"/>
    <w:rsid w:val="17442DB9"/>
    <w:rsid w:val="17592D5E"/>
    <w:rsid w:val="17781D54"/>
    <w:rsid w:val="1780739A"/>
    <w:rsid w:val="179B142F"/>
    <w:rsid w:val="17A43B8B"/>
    <w:rsid w:val="17A708DF"/>
    <w:rsid w:val="17B346F1"/>
    <w:rsid w:val="17B907F9"/>
    <w:rsid w:val="17D0041E"/>
    <w:rsid w:val="17E23BBC"/>
    <w:rsid w:val="17EE39AC"/>
    <w:rsid w:val="18083DFB"/>
    <w:rsid w:val="180D3B06"/>
    <w:rsid w:val="18247EA8"/>
    <w:rsid w:val="18355BC4"/>
    <w:rsid w:val="187212AC"/>
    <w:rsid w:val="187F2B40"/>
    <w:rsid w:val="18831547"/>
    <w:rsid w:val="188C65D3"/>
    <w:rsid w:val="18974964"/>
    <w:rsid w:val="18AD238B"/>
    <w:rsid w:val="18B22F8F"/>
    <w:rsid w:val="18CE28C0"/>
    <w:rsid w:val="18E67F66"/>
    <w:rsid w:val="18EB1E70"/>
    <w:rsid w:val="19091C9E"/>
    <w:rsid w:val="190E112B"/>
    <w:rsid w:val="19162CB4"/>
    <w:rsid w:val="191F1D00"/>
    <w:rsid w:val="193E1C7A"/>
    <w:rsid w:val="19613133"/>
    <w:rsid w:val="19640835"/>
    <w:rsid w:val="19830ABA"/>
    <w:rsid w:val="1998580B"/>
    <w:rsid w:val="199E29F1"/>
    <w:rsid w:val="19A02C18"/>
    <w:rsid w:val="19AC02EB"/>
    <w:rsid w:val="19B05C86"/>
    <w:rsid w:val="19B6063F"/>
    <w:rsid w:val="19CE5CE6"/>
    <w:rsid w:val="19CF3767"/>
    <w:rsid w:val="19D4436C"/>
    <w:rsid w:val="19DB1778"/>
    <w:rsid w:val="19DF017E"/>
    <w:rsid w:val="1A092647"/>
    <w:rsid w:val="1A101FD2"/>
    <w:rsid w:val="1A3C2A96"/>
    <w:rsid w:val="1A4B0B32"/>
    <w:rsid w:val="1A4F7538"/>
    <w:rsid w:val="1A504FBA"/>
    <w:rsid w:val="1A555BBE"/>
    <w:rsid w:val="1A5823C6"/>
    <w:rsid w:val="1A5F77D3"/>
    <w:rsid w:val="1A605254"/>
    <w:rsid w:val="1A84670E"/>
    <w:rsid w:val="1A885114"/>
    <w:rsid w:val="1A8C3B1A"/>
    <w:rsid w:val="1A9F05BC"/>
    <w:rsid w:val="1AA13ABF"/>
    <w:rsid w:val="1AC66418"/>
    <w:rsid w:val="1AF225C5"/>
    <w:rsid w:val="1B01155A"/>
    <w:rsid w:val="1B1A7F06"/>
    <w:rsid w:val="1B232D94"/>
    <w:rsid w:val="1B3A29B9"/>
    <w:rsid w:val="1B477AD1"/>
    <w:rsid w:val="1B777522"/>
    <w:rsid w:val="1B88053A"/>
    <w:rsid w:val="1BCA6A25"/>
    <w:rsid w:val="1BCE542B"/>
    <w:rsid w:val="1BE1444C"/>
    <w:rsid w:val="1BE453D0"/>
    <w:rsid w:val="1C106654"/>
    <w:rsid w:val="1C1439A1"/>
    <w:rsid w:val="1C1D0A2D"/>
    <w:rsid w:val="1C322F51"/>
    <w:rsid w:val="1C3276CE"/>
    <w:rsid w:val="1C340653"/>
    <w:rsid w:val="1C41576A"/>
    <w:rsid w:val="1C8B1061"/>
    <w:rsid w:val="1C8F7A67"/>
    <w:rsid w:val="1C9C6D7D"/>
    <w:rsid w:val="1CB112A1"/>
    <w:rsid w:val="1CB42226"/>
    <w:rsid w:val="1CC029B2"/>
    <w:rsid w:val="1CE13FEE"/>
    <w:rsid w:val="1D0F70BC"/>
    <w:rsid w:val="1D143544"/>
    <w:rsid w:val="1D1C2B4F"/>
    <w:rsid w:val="1D2302DB"/>
    <w:rsid w:val="1D2E40EE"/>
    <w:rsid w:val="1D5929B3"/>
    <w:rsid w:val="1D5C71BB"/>
    <w:rsid w:val="1D771F63"/>
    <w:rsid w:val="1DB84052"/>
    <w:rsid w:val="1DE32918"/>
    <w:rsid w:val="1DE6389C"/>
    <w:rsid w:val="1DF05EF5"/>
    <w:rsid w:val="1E0C3ADC"/>
    <w:rsid w:val="1E345B9A"/>
    <w:rsid w:val="1E3C2FA6"/>
    <w:rsid w:val="1E4816BB"/>
    <w:rsid w:val="1E915F33"/>
    <w:rsid w:val="1EA64BD4"/>
    <w:rsid w:val="1EB1426A"/>
    <w:rsid w:val="1ED20022"/>
    <w:rsid w:val="1ED35AA3"/>
    <w:rsid w:val="1ED94129"/>
    <w:rsid w:val="1EEF1B50"/>
    <w:rsid w:val="1F117B06"/>
    <w:rsid w:val="1F13300A"/>
    <w:rsid w:val="1F135208"/>
    <w:rsid w:val="1F1C0096"/>
    <w:rsid w:val="1F566F76"/>
    <w:rsid w:val="1F63628C"/>
    <w:rsid w:val="1F641B0F"/>
    <w:rsid w:val="1F7A5EB1"/>
    <w:rsid w:val="1F8B19CE"/>
    <w:rsid w:val="1FA86D80"/>
    <w:rsid w:val="1FCC67D8"/>
    <w:rsid w:val="1FD24341"/>
    <w:rsid w:val="1FE53362"/>
    <w:rsid w:val="1FEB2CED"/>
    <w:rsid w:val="2008481B"/>
    <w:rsid w:val="20446BFF"/>
    <w:rsid w:val="20485605"/>
    <w:rsid w:val="20546E99"/>
    <w:rsid w:val="206416B2"/>
    <w:rsid w:val="207F3560"/>
    <w:rsid w:val="2085029A"/>
    <w:rsid w:val="20895C0A"/>
    <w:rsid w:val="208D4A74"/>
    <w:rsid w:val="208F7F77"/>
    <w:rsid w:val="20951E81"/>
    <w:rsid w:val="20963186"/>
    <w:rsid w:val="20970C07"/>
    <w:rsid w:val="20B040E1"/>
    <w:rsid w:val="20C274CD"/>
    <w:rsid w:val="20C813D6"/>
    <w:rsid w:val="20DE357A"/>
    <w:rsid w:val="20E21F80"/>
    <w:rsid w:val="21030BDC"/>
    <w:rsid w:val="2107473E"/>
    <w:rsid w:val="21091E3F"/>
    <w:rsid w:val="210A56C3"/>
    <w:rsid w:val="21197EDC"/>
    <w:rsid w:val="211C0E60"/>
    <w:rsid w:val="21274C73"/>
    <w:rsid w:val="21384F0D"/>
    <w:rsid w:val="2139298F"/>
    <w:rsid w:val="214F03B6"/>
    <w:rsid w:val="21585442"/>
    <w:rsid w:val="215B63C6"/>
    <w:rsid w:val="215E22A9"/>
    <w:rsid w:val="21652559"/>
    <w:rsid w:val="21831B09"/>
    <w:rsid w:val="2192681C"/>
    <w:rsid w:val="21A458C1"/>
    <w:rsid w:val="21A70A44"/>
    <w:rsid w:val="21B11354"/>
    <w:rsid w:val="21B95FAE"/>
    <w:rsid w:val="21BF60EB"/>
    <w:rsid w:val="21CD0C84"/>
    <w:rsid w:val="21E06620"/>
    <w:rsid w:val="21E408A9"/>
    <w:rsid w:val="221029F2"/>
    <w:rsid w:val="22197A7E"/>
    <w:rsid w:val="22295B1A"/>
    <w:rsid w:val="222F1C22"/>
    <w:rsid w:val="22353B2B"/>
    <w:rsid w:val="223D47BB"/>
    <w:rsid w:val="22472B4C"/>
    <w:rsid w:val="22476AA2"/>
    <w:rsid w:val="224C6FD4"/>
    <w:rsid w:val="22923EC5"/>
    <w:rsid w:val="22981651"/>
    <w:rsid w:val="22A21F61"/>
    <w:rsid w:val="22A3415F"/>
    <w:rsid w:val="22B221FB"/>
    <w:rsid w:val="22D12AB0"/>
    <w:rsid w:val="22D636B5"/>
    <w:rsid w:val="22E55ECD"/>
    <w:rsid w:val="22F15563"/>
    <w:rsid w:val="22F619EB"/>
    <w:rsid w:val="230055F0"/>
    <w:rsid w:val="23050980"/>
    <w:rsid w:val="23140F9B"/>
    <w:rsid w:val="233C68DC"/>
    <w:rsid w:val="234F58FD"/>
    <w:rsid w:val="23551A04"/>
    <w:rsid w:val="23685ED5"/>
    <w:rsid w:val="236D70AB"/>
    <w:rsid w:val="23711335"/>
    <w:rsid w:val="23715AB1"/>
    <w:rsid w:val="23A6050A"/>
    <w:rsid w:val="23B52D23"/>
    <w:rsid w:val="23C04937"/>
    <w:rsid w:val="23C32038"/>
    <w:rsid w:val="23C864C0"/>
    <w:rsid w:val="23C977C5"/>
    <w:rsid w:val="23FA7F94"/>
    <w:rsid w:val="24282EB2"/>
    <w:rsid w:val="24341072"/>
    <w:rsid w:val="243B67FF"/>
    <w:rsid w:val="24404661"/>
    <w:rsid w:val="24423C0B"/>
    <w:rsid w:val="24440D31"/>
    <w:rsid w:val="244A6019"/>
    <w:rsid w:val="246805C8"/>
    <w:rsid w:val="246C4A50"/>
    <w:rsid w:val="24703456"/>
    <w:rsid w:val="24716CD9"/>
    <w:rsid w:val="24986B99"/>
    <w:rsid w:val="24A835B0"/>
    <w:rsid w:val="24B351C4"/>
    <w:rsid w:val="24CE7073"/>
    <w:rsid w:val="24D95404"/>
    <w:rsid w:val="24DD6008"/>
    <w:rsid w:val="24F05029"/>
    <w:rsid w:val="24F0761C"/>
    <w:rsid w:val="250613CB"/>
    <w:rsid w:val="251870E7"/>
    <w:rsid w:val="25330F95"/>
    <w:rsid w:val="253C3E23"/>
    <w:rsid w:val="254002AB"/>
    <w:rsid w:val="25437031"/>
    <w:rsid w:val="255414CA"/>
    <w:rsid w:val="255F0B60"/>
    <w:rsid w:val="258C4EA7"/>
    <w:rsid w:val="25A073CB"/>
    <w:rsid w:val="25BD5676"/>
    <w:rsid w:val="25D6079F"/>
    <w:rsid w:val="25F74556"/>
    <w:rsid w:val="260A5775"/>
    <w:rsid w:val="265E5200"/>
    <w:rsid w:val="267D7CB3"/>
    <w:rsid w:val="268806C5"/>
    <w:rsid w:val="2697665E"/>
    <w:rsid w:val="269E01E7"/>
    <w:rsid w:val="26AB74FD"/>
    <w:rsid w:val="26AE6283"/>
    <w:rsid w:val="26D8294B"/>
    <w:rsid w:val="26F31AE5"/>
    <w:rsid w:val="26FB0581"/>
    <w:rsid w:val="270C409F"/>
    <w:rsid w:val="27144714"/>
    <w:rsid w:val="27172430"/>
    <w:rsid w:val="2717462E"/>
    <w:rsid w:val="271B68B7"/>
    <w:rsid w:val="27282965"/>
    <w:rsid w:val="27333F5E"/>
    <w:rsid w:val="27362CE4"/>
    <w:rsid w:val="273803E6"/>
    <w:rsid w:val="273A38E9"/>
    <w:rsid w:val="27544493"/>
    <w:rsid w:val="275E3873"/>
    <w:rsid w:val="276115AA"/>
    <w:rsid w:val="277811CF"/>
    <w:rsid w:val="277E30D9"/>
    <w:rsid w:val="27817B73"/>
    <w:rsid w:val="278E3373"/>
    <w:rsid w:val="27A9199E"/>
    <w:rsid w:val="27B2482C"/>
    <w:rsid w:val="27CB31D8"/>
    <w:rsid w:val="27CB7955"/>
    <w:rsid w:val="27D172E0"/>
    <w:rsid w:val="27D330A9"/>
    <w:rsid w:val="27DA216D"/>
    <w:rsid w:val="27E3087F"/>
    <w:rsid w:val="27EB370D"/>
    <w:rsid w:val="27EF798D"/>
    <w:rsid w:val="27F00C45"/>
    <w:rsid w:val="27F30B19"/>
    <w:rsid w:val="27F4659B"/>
    <w:rsid w:val="282B44F6"/>
    <w:rsid w:val="28385D8A"/>
    <w:rsid w:val="283D7C94"/>
    <w:rsid w:val="28431B9D"/>
    <w:rsid w:val="28645955"/>
    <w:rsid w:val="28660E58"/>
    <w:rsid w:val="2868435B"/>
    <w:rsid w:val="286C74DE"/>
    <w:rsid w:val="287F06FD"/>
    <w:rsid w:val="289F0C32"/>
    <w:rsid w:val="28AE351F"/>
    <w:rsid w:val="28BD3A65"/>
    <w:rsid w:val="28F925C5"/>
    <w:rsid w:val="290A60E3"/>
    <w:rsid w:val="291A3EBF"/>
    <w:rsid w:val="293272A7"/>
    <w:rsid w:val="2941623D"/>
    <w:rsid w:val="294739C9"/>
    <w:rsid w:val="29496ECC"/>
    <w:rsid w:val="294E7AD1"/>
    <w:rsid w:val="296F5A87"/>
    <w:rsid w:val="299172C0"/>
    <w:rsid w:val="29A94967"/>
    <w:rsid w:val="29AD336D"/>
    <w:rsid w:val="29BB2683"/>
    <w:rsid w:val="29BF1089"/>
    <w:rsid w:val="29CD5E21"/>
    <w:rsid w:val="29D25B2C"/>
    <w:rsid w:val="29E14AC1"/>
    <w:rsid w:val="29FD43F1"/>
    <w:rsid w:val="2A093A87"/>
    <w:rsid w:val="2A1F23A7"/>
    <w:rsid w:val="2A303947"/>
    <w:rsid w:val="2A413BE1"/>
    <w:rsid w:val="2A476AD0"/>
    <w:rsid w:val="2A4B4255"/>
    <w:rsid w:val="2A4E2EF7"/>
    <w:rsid w:val="2A65091E"/>
    <w:rsid w:val="2A6A6FA4"/>
    <w:rsid w:val="2A731E32"/>
    <w:rsid w:val="2A7D01C3"/>
    <w:rsid w:val="2A8A52DA"/>
    <w:rsid w:val="2A9A5574"/>
    <w:rsid w:val="2A9F19FC"/>
    <w:rsid w:val="2AA76E09"/>
    <w:rsid w:val="2ABE6A2E"/>
    <w:rsid w:val="2AC563B9"/>
    <w:rsid w:val="2AD71B56"/>
    <w:rsid w:val="2AE952F3"/>
    <w:rsid w:val="2AFA0E11"/>
    <w:rsid w:val="2B316D6D"/>
    <w:rsid w:val="2B467C0B"/>
    <w:rsid w:val="2B552424"/>
    <w:rsid w:val="2B616237"/>
    <w:rsid w:val="2B7B6DE1"/>
    <w:rsid w:val="2B842F73"/>
    <w:rsid w:val="2B971F94"/>
    <w:rsid w:val="2B9C641C"/>
    <w:rsid w:val="2BA33828"/>
    <w:rsid w:val="2BAB6B17"/>
    <w:rsid w:val="2BAE6336"/>
    <w:rsid w:val="2BC404DA"/>
    <w:rsid w:val="2BCC3368"/>
    <w:rsid w:val="2BD2389D"/>
    <w:rsid w:val="2BD74F7C"/>
    <w:rsid w:val="2BE30D8F"/>
    <w:rsid w:val="2BEC169E"/>
    <w:rsid w:val="2BF15B26"/>
    <w:rsid w:val="2C006140"/>
    <w:rsid w:val="2C175D66"/>
    <w:rsid w:val="2C1F2071"/>
    <w:rsid w:val="2C264CFB"/>
    <w:rsid w:val="2C331E12"/>
    <w:rsid w:val="2C347894"/>
    <w:rsid w:val="2C364F95"/>
    <w:rsid w:val="2C380499"/>
    <w:rsid w:val="2C3C2722"/>
    <w:rsid w:val="2C482CB1"/>
    <w:rsid w:val="2C486535"/>
    <w:rsid w:val="2C676DE9"/>
    <w:rsid w:val="2C6922ED"/>
    <w:rsid w:val="2C7E318B"/>
    <w:rsid w:val="2C9021AC"/>
    <w:rsid w:val="2C917C2E"/>
    <w:rsid w:val="2CA568CE"/>
    <w:rsid w:val="2CAA2D56"/>
    <w:rsid w:val="2CC97D88"/>
    <w:rsid w:val="2CF4664D"/>
    <w:rsid w:val="2CFA3DDA"/>
    <w:rsid w:val="2CFB185B"/>
    <w:rsid w:val="2CFC72DD"/>
    <w:rsid w:val="2D017EE1"/>
    <w:rsid w:val="2D1D7812"/>
    <w:rsid w:val="2D2F05DD"/>
    <w:rsid w:val="2D36293A"/>
    <w:rsid w:val="2D373C3F"/>
    <w:rsid w:val="2D6A408E"/>
    <w:rsid w:val="2D73279F"/>
    <w:rsid w:val="2D792EF0"/>
    <w:rsid w:val="2D894942"/>
    <w:rsid w:val="2D9177D0"/>
    <w:rsid w:val="2D9D35E3"/>
    <w:rsid w:val="2DAD387D"/>
    <w:rsid w:val="2DAF4B82"/>
    <w:rsid w:val="2DC1251E"/>
    <w:rsid w:val="2DD724C3"/>
    <w:rsid w:val="2DD959C6"/>
    <w:rsid w:val="2DF37A63"/>
    <w:rsid w:val="2DF604B4"/>
    <w:rsid w:val="2E020D89"/>
    <w:rsid w:val="2E1A240B"/>
    <w:rsid w:val="2E1F0ADA"/>
    <w:rsid w:val="2E303E57"/>
    <w:rsid w:val="2E4E3407"/>
    <w:rsid w:val="2E545310"/>
    <w:rsid w:val="2E560813"/>
    <w:rsid w:val="2E5D019E"/>
    <w:rsid w:val="2E6E173D"/>
    <w:rsid w:val="2E716E3E"/>
    <w:rsid w:val="2E801657"/>
    <w:rsid w:val="2E85094C"/>
    <w:rsid w:val="2E8D676F"/>
    <w:rsid w:val="2E9F1F0C"/>
    <w:rsid w:val="2EA53E15"/>
    <w:rsid w:val="2EA81517"/>
    <w:rsid w:val="2EAC37A0"/>
    <w:rsid w:val="2EAE6CA3"/>
    <w:rsid w:val="2ECC3CD5"/>
    <w:rsid w:val="2ECF4C5A"/>
    <w:rsid w:val="2ED1627B"/>
    <w:rsid w:val="2ED56B63"/>
    <w:rsid w:val="2EE25E79"/>
    <w:rsid w:val="2EF12C10"/>
    <w:rsid w:val="2F355C83"/>
    <w:rsid w:val="2F371186"/>
    <w:rsid w:val="2F3E6592"/>
    <w:rsid w:val="2F4A6B22"/>
    <w:rsid w:val="2F683B53"/>
    <w:rsid w:val="2F806FFC"/>
    <w:rsid w:val="2F8B2E0E"/>
    <w:rsid w:val="2F8F1814"/>
    <w:rsid w:val="2F922799"/>
    <w:rsid w:val="2F9C1A55"/>
    <w:rsid w:val="2FA76EBB"/>
    <w:rsid w:val="2FC82C73"/>
    <w:rsid w:val="2FD82F0E"/>
    <w:rsid w:val="2FD9098F"/>
    <w:rsid w:val="2FDF7015"/>
    <w:rsid w:val="2FF16036"/>
    <w:rsid w:val="300417D3"/>
    <w:rsid w:val="3006055A"/>
    <w:rsid w:val="300E7B64"/>
    <w:rsid w:val="30103067"/>
    <w:rsid w:val="30164F71"/>
    <w:rsid w:val="301729F2"/>
    <w:rsid w:val="30241D08"/>
    <w:rsid w:val="302653F1"/>
    <w:rsid w:val="302F0099"/>
    <w:rsid w:val="30463541"/>
    <w:rsid w:val="304F63CF"/>
    <w:rsid w:val="30785015"/>
    <w:rsid w:val="307C0198"/>
    <w:rsid w:val="308B07B3"/>
    <w:rsid w:val="30A35E59"/>
    <w:rsid w:val="30A438DB"/>
    <w:rsid w:val="30A64860"/>
    <w:rsid w:val="30F57473"/>
    <w:rsid w:val="30FD5F02"/>
    <w:rsid w:val="30FE2CF0"/>
    <w:rsid w:val="310E2F8A"/>
    <w:rsid w:val="31347947"/>
    <w:rsid w:val="313B2B55"/>
    <w:rsid w:val="314459E3"/>
    <w:rsid w:val="31460EE6"/>
    <w:rsid w:val="31607511"/>
    <w:rsid w:val="31961F6A"/>
    <w:rsid w:val="31A359FC"/>
    <w:rsid w:val="31BE78AB"/>
    <w:rsid w:val="31CF75F6"/>
    <w:rsid w:val="31D729D3"/>
    <w:rsid w:val="31DA3958"/>
    <w:rsid w:val="31E72C6D"/>
    <w:rsid w:val="3205221E"/>
    <w:rsid w:val="32296F5A"/>
    <w:rsid w:val="3255631B"/>
    <w:rsid w:val="325D06AE"/>
    <w:rsid w:val="326957C5"/>
    <w:rsid w:val="32705150"/>
    <w:rsid w:val="327E6664"/>
    <w:rsid w:val="328B377B"/>
    <w:rsid w:val="328C11FD"/>
    <w:rsid w:val="328C597A"/>
    <w:rsid w:val="32930B88"/>
    <w:rsid w:val="32963D0B"/>
    <w:rsid w:val="32985010"/>
    <w:rsid w:val="32A468A4"/>
    <w:rsid w:val="32A92D2C"/>
    <w:rsid w:val="32B62041"/>
    <w:rsid w:val="32C75B5F"/>
    <w:rsid w:val="32C835E0"/>
    <w:rsid w:val="32CB4565"/>
    <w:rsid w:val="32CD7A68"/>
    <w:rsid w:val="32E05404"/>
    <w:rsid w:val="32EA7018"/>
    <w:rsid w:val="32F20BA1"/>
    <w:rsid w:val="32F8632E"/>
    <w:rsid w:val="32FD0D99"/>
    <w:rsid w:val="32FE2435"/>
    <w:rsid w:val="330D71CD"/>
    <w:rsid w:val="332742AE"/>
    <w:rsid w:val="33512240"/>
    <w:rsid w:val="3363215A"/>
    <w:rsid w:val="337436F9"/>
    <w:rsid w:val="33BC7371"/>
    <w:rsid w:val="33C83183"/>
    <w:rsid w:val="33CB1C1B"/>
    <w:rsid w:val="33D7599C"/>
    <w:rsid w:val="33F81754"/>
    <w:rsid w:val="341F5D90"/>
    <w:rsid w:val="34276A20"/>
    <w:rsid w:val="34386CBA"/>
    <w:rsid w:val="344C595B"/>
    <w:rsid w:val="34542D67"/>
    <w:rsid w:val="34650A83"/>
    <w:rsid w:val="34661D88"/>
    <w:rsid w:val="34666505"/>
    <w:rsid w:val="346B298C"/>
    <w:rsid w:val="34972557"/>
    <w:rsid w:val="349B0F5D"/>
    <w:rsid w:val="349F7963"/>
    <w:rsid w:val="34AE217C"/>
    <w:rsid w:val="34B7500A"/>
    <w:rsid w:val="34C42121"/>
    <w:rsid w:val="34DF294B"/>
    <w:rsid w:val="34E238D0"/>
    <w:rsid w:val="34E77D57"/>
    <w:rsid w:val="34EC41DF"/>
    <w:rsid w:val="34ED1C61"/>
    <w:rsid w:val="34FC447A"/>
    <w:rsid w:val="350F0F1C"/>
    <w:rsid w:val="35176328"/>
    <w:rsid w:val="352978C7"/>
    <w:rsid w:val="352A5349"/>
    <w:rsid w:val="35527407"/>
    <w:rsid w:val="355E0C9B"/>
    <w:rsid w:val="355F1FA0"/>
    <w:rsid w:val="356660A7"/>
    <w:rsid w:val="357A0616"/>
    <w:rsid w:val="358E506D"/>
    <w:rsid w:val="3596247A"/>
    <w:rsid w:val="35A47211"/>
    <w:rsid w:val="35B05222"/>
    <w:rsid w:val="35D466DB"/>
    <w:rsid w:val="35DA3E68"/>
    <w:rsid w:val="35F0600B"/>
    <w:rsid w:val="35FA219E"/>
    <w:rsid w:val="35FE2DA3"/>
    <w:rsid w:val="360217A9"/>
    <w:rsid w:val="3604052F"/>
    <w:rsid w:val="360C20B8"/>
    <w:rsid w:val="36113FC2"/>
    <w:rsid w:val="362706E4"/>
    <w:rsid w:val="365A34BC"/>
    <w:rsid w:val="366B5955"/>
    <w:rsid w:val="366E68DA"/>
    <w:rsid w:val="3671785E"/>
    <w:rsid w:val="367C3671"/>
    <w:rsid w:val="3682337C"/>
    <w:rsid w:val="36A125AC"/>
    <w:rsid w:val="36A15E2F"/>
    <w:rsid w:val="36B62551"/>
    <w:rsid w:val="36CD7F78"/>
    <w:rsid w:val="36CE7BF8"/>
    <w:rsid w:val="36D60888"/>
    <w:rsid w:val="36D80507"/>
    <w:rsid w:val="36D83D8B"/>
    <w:rsid w:val="36E36898"/>
    <w:rsid w:val="36FB19C1"/>
    <w:rsid w:val="36FE2945"/>
    <w:rsid w:val="37032650"/>
    <w:rsid w:val="370B7A5D"/>
    <w:rsid w:val="370C1C5B"/>
    <w:rsid w:val="37103EE5"/>
    <w:rsid w:val="37227682"/>
    <w:rsid w:val="372F0F16"/>
    <w:rsid w:val="37314419"/>
    <w:rsid w:val="374259B8"/>
    <w:rsid w:val="37564659"/>
    <w:rsid w:val="37682375"/>
    <w:rsid w:val="377C1015"/>
    <w:rsid w:val="378A5DAD"/>
    <w:rsid w:val="379466BC"/>
    <w:rsid w:val="379963C7"/>
    <w:rsid w:val="37A607A2"/>
    <w:rsid w:val="37AB704E"/>
    <w:rsid w:val="37B358CC"/>
    <w:rsid w:val="37C06287"/>
    <w:rsid w:val="37C25F06"/>
    <w:rsid w:val="37C4140A"/>
    <w:rsid w:val="37CE16B0"/>
    <w:rsid w:val="37D261A1"/>
    <w:rsid w:val="37F863E1"/>
    <w:rsid w:val="380421F3"/>
    <w:rsid w:val="381410FF"/>
    <w:rsid w:val="38176C95"/>
    <w:rsid w:val="382D55B6"/>
    <w:rsid w:val="382F433C"/>
    <w:rsid w:val="3831783F"/>
    <w:rsid w:val="383B014F"/>
    <w:rsid w:val="384719E3"/>
    <w:rsid w:val="384C5E6B"/>
    <w:rsid w:val="38623892"/>
    <w:rsid w:val="38635A90"/>
    <w:rsid w:val="38762532"/>
    <w:rsid w:val="38777FB4"/>
    <w:rsid w:val="389152DA"/>
    <w:rsid w:val="38DC7CD8"/>
    <w:rsid w:val="38ED2171"/>
    <w:rsid w:val="38F00B77"/>
    <w:rsid w:val="38F73D85"/>
    <w:rsid w:val="38F77C64"/>
    <w:rsid w:val="38FD5C8E"/>
    <w:rsid w:val="390E2B7A"/>
    <w:rsid w:val="392A5859"/>
    <w:rsid w:val="392F3EDF"/>
    <w:rsid w:val="394B380F"/>
    <w:rsid w:val="395E6FAD"/>
    <w:rsid w:val="397336CF"/>
    <w:rsid w:val="39926182"/>
    <w:rsid w:val="3996298A"/>
    <w:rsid w:val="39A2421E"/>
    <w:rsid w:val="39A551A2"/>
    <w:rsid w:val="39AB12AA"/>
    <w:rsid w:val="39B3338E"/>
    <w:rsid w:val="39D4246E"/>
    <w:rsid w:val="39D733F3"/>
    <w:rsid w:val="39DD52FC"/>
    <w:rsid w:val="39F83928"/>
    <w:rsid w:val="39FD5831"/>
    <w:rsid w:val="3A0067B6"/>
    <w:rsid w:val="3A080BE1"/>
    <w:rsid w:val="3A100FCE"/>
    <w:rsid w:val="3A1144D2"/>
    <w:rsid w:val="3A2F4970"/>
    <w:rsid w:val="3A374711"/>
    <w:rsid w:val="3A3E409C"/>
    <w:rsid w:val="3A595F4B"/>
    <w:rsid w:val="3A5A4C5A"/>
    <w:rsid w:val="3A5C6ECF"/>
    <w:rsid w:val="3A5F2238"/>
    <w:rsid w:val="3A613C6E"/>
    <w:rsid w:val="3A6464DA"/>
    <w:rsid w:val="3A6A03E3"/>
    <w:rsid w:val="3A7022ED"/>
    <w:rsid w:val="3A781DC1"/>
    <w:rsid w:val="3A79517B"/>
    <w:rsid w:val="3A840F8D"/>
    <w:rsid w:val="3A887993"/>
    <w:rsid w:val="3A895415"/>
    <w:rsid w:val="3A9934B1"/>
    <w:rsid w:val="3AA54D45"/>
    <w:rsid w:val="3AAB20C5"/>
    <w:rsid w:val="3AC72CFB"/>
    <w:rsid w:val="3AC7657F"/>
    <w:rsid w:val="3AE71032"/>
    <w:rsid w:val="3AF13B40"/>
    <w:rsid w:val="3AF44AC4"/>
    <w:rsid w:val="3B0F6973"/>
    <w:rsid w:val="3B116466"/>
    <w:rsid w:val="3B25439A"/>
    <w:rsid w:val="3B3458AE"/>
    <w:rsid w:val="3B3A5239"/>
    <w:rsid w:val="3B3C653D"/>
    <w:rsid w:val="3B543BE4"/>
    <w:rsid w:val="3B612EFA"/>
    <w:rsid w:val="3B682885"/>
    <w:rsid w:val="3B9C785C"/>
    <w:rsid w:val="3BAB67F1"/>
    <w:rsid w:val="3BBD1F8F"/>
    <w:rsid w:val="3BBE7A10"/>
    <w:rsid w:val="3BC10995"/>
    <w:rsid w:val="3BC606A0"/>
    <w:rsid w:val="3BD00FAF"/>
    <w:rsid w:val="3BED055F"/>
    <w:rsid w:val="3BF072E6"/>
    <w:rsid w:val="3BF227E9"/>
    <w:rsid w:val="3BF45CEC"/>
    <w:rsid w:val="3C01177E"/>
    <w:rsid w:val="3C053A08"/>
    <w:rsid w:val="3C202033"/>
    <w:rsid w:val="3C2B5E46"/>
    <w:rsid w:val="3C554A8C"/>
    <w:rsid w:val="3C577F8F"/>
    <w:rsid w:val="3C6C0E2E"/>
    <w:rsid w:val="3C6E4331"/>
    <w:rsid w:val="3C774C40"/>
    <w:rsid w:val="3C7E7E4E"/>
    <w:rsid w:val="3C7F58D0"/>
    <w:rsid w:val="3C8D4BE6"/>
    <w:rsid w:val="3CA13886"/>
    <w:rsid w:val="3CD3535A"/>
    <w:rsid w:val="3CEC4BFF"/>
    <w:rsid w:val="3CEF1407"/>
    <w:rsid w:val="3D335711"/>
    <w:rsid w:val="3D3717FB"/>
    <w:rsid w:val="3D3A2780"/>
    <w:rsid w:val="3D43308F"/>
    <w:rsid w:val="3D6D6452"/>
    <w:rsid w:val="3DA90835"/>
    <w:rsid w:val="3DB64B87"/>
    <w:rsid w:val="3DB8304E"/>
    <w:rsid w:val="3DCF2C73"/>
    <w:rsid w:val="3DD34EFD"/>
    <w:rsid w:val="3DEF482D"/>
    <w:rsid w:val="3E2204FF"/>
    <w:rsid w:val="3E274987"/>
    <w:rsid w:val="3E307815"/>
    <w:rsid w:val="3E386E20"/>
    <w:rsid w:val="3E390124"/>
    <w:rsid w:val="3E4B38C2"/>
    <w:rsid w:val="3E690448"/>
    <w:rsid w:val="3E6E2B7D"/>
    <w:rsid w:val="3E8649A0"/>
    <w:rsid w:val="3E926C67"/>
    <w:rsid w:val="3ECA7A13"/>
    <w:rsid w:val="3ED847AB"/>
    <w:rsid w:val="3EDE2E31"/>
    <w:rsid w:val="3EE65CBF"/>
    <w:rsid w:val="3EEC59CA"/>
    <w:rsid w:val="3F2932B0"/>
    <w:rsid w:val="3F2B2D2E"/>
    <w:rsid w:val="3F2D6433"/>
    <w:rsid w:val="3F3A5749"/>
    <w:rsid w:val="3F3B31CA"/>
    <w:rsid w:val="3F407652"/>
    <w:rsid w:val="3F530871"/>
    <w:rsid w:val="3FB05C71"/>
    <w:rsid w:val="3FB45412"/>
    <w:rsid w:val="3FB52E94"/>
    <w:rsid w:val="3FB57611"/>
    <w:rsid w:val="3FBD249F"/>
    <w:rsid w:val="3FC840B3"/>
    <w:rsid w:val="3FC972EE"/>
    <w:rsid w:val="3FCA75B6"/>
    <w:rsid w:val="3FE171DB"/>
    <w:rsid w:val="3FEE64F1"/>
    <w:rsid w:val="3FF019F4"/>
    <w:rsid w:val="401B2838"/>
    <w:rsid w:val="40290C2C"/>
    <w:rsid w:val="406364B0"/>
    <w:rsid w:val="406F22C2"/>
    <w:rsid w:val="408D50F6"/>
    <w:rsid w:val="40E16D7E"/>
    <w:rsid w:val="40E339FF"/>
    <w:rsid w:val="40E55784"/>
    <w:rsid w:val="411B5C5E"/>
    <w:rsid w:val="41300182"/>
    <w:rsid w:val="414C642D"/>
    <w:rsid w:val="417575F2"/>
    <w:rsid w:val="41810E86"/>
    <w:rsid w:val="41834389"/>
    <w:rsid w:val="41932425"/>
    <w:rsid w:val="419633AA"/>
    <w:rsid w:val="41A448BE"/>
    <w:rsid w:val="41AA4248"/>
    <w:rsid w:val="41BE0CEB"/>
    <w:rsid w:val="41C11C6F"/>
    <w:rsid w:val="41E50BAA"/>
    <w:rsid w:val="41F027BE"/>
    <w:rsid w:val="41F37EC0"/>
    <w:rsid w:val="41F45941"/>
    <w:rsid w:val="420D0A6A"/>
    <w:rsid w:val="423157A6"/>
    <w:rsid w:val="42323228"/>
    <w:rsid w:val="4233672B"/>
    <w:rsid w:val="42407FBF"/>
    <w:rsid w:val="424469C5"/>
    <w:rsid w:val="42691183"/>
    <w:rsid w:val="427F5525"/>
    <w:rsid w:val="428474A0"/>
    <w:rsid w:val="42872932"/>
    <w:rsid w:val="42883C37"/>
    <w:rsid w:val="42905031"/>
    <w:rsid w:val="42A9416B"/>
    <w:rsid w:val="42AA1BED"/>
    <w:rsid w:val="42CB2122"/>
    <w:rsid w:val="42CC5625"/>
    <w:rsid w:val="42D635B0"/>
    <w:rsid w:val="42E71A52"/>
    <w:rsid w:val="42EC395B"/>
    <w:rsid w:val="42F32F4F"/>
    <w:rsid w:val="43140A2D"/>
    <w:rsid w:val="43194A98"/>
    <w:rsid w:val="43706133"/>
    <w:rsid w:val="437525BA"/>
    <w:rsid w:val="438815DB"/>
    <w:rsid w:val="439C027C"/>
    <w:rsid w:val="43A47886"/>
    <w:rsid w:val="43B3461E"/>
    <w:rsid w:val="43C845C3"/>
    <w:rsid w:val="43CB5548"/>
    <w:rsid w:val="44270D3B"/>
    <w:rsid w:val="44345E70"/>
    <w:rsid w:val="44495E16"/>
    <w:rsid w:val="44667944"/>
    <w:rsid w:val="448F0B09"/>
    <w:rsid w:val="44981418"/>
    <w:rsid w:val="44A761AF"/>
    <w:rsid w:val="44AD5B3A"/>
    <w:rsid w:val="44B6424B"/>
    <w:rsid w:val="44D6249A"/>
    <w:rsid w:val="44E8249C"/>
    <w:rsid w:val="44FB36BB"/>
    <w:rsid w:val="450B5ED4"/>
    <w:rsid w:val="4510235C"/>
    <w:rsid w:val="452B420A"/>
    <w:rsid w:val="4542602E"/>
    <w:rsid w:val="45624364"/>
    <w:rsid w:val="456552E9"/>
    <w:rsid w:val="459C79C1"/>
    <w:rsid w:val="45A715D5"/>
    <w:rsid w:val="45AC7C5B"/>
    <w:rsid w:val="45AD34DF"/>
    <w:rsid w:val="45AF0BE0"/>
    <w:rsid w:val="45C9758C"/>
    <w:rsid w:val="45EB6847"/>
    <w:rsid w:val="460269F4"/>
    <w:rsid w:val="46077070"/>
    <w:rsid w:val="46095888"/>
    <w:rsid w:val="460A7FF5"/>
    <w:rsid w:val="46101EFE"/>
    <w:rsid w:val="4617730B"/>
    <w:rsid w:val="462D14AE"/>
    <w:rsid w:val="46336C3B"/>
    <w:rsid w:val="46430BED"/>
    <w:rsid w:val="464623D8"/>
    <w:rsid w:val="464E3068"/>
    <w:rsid w:val="466C4816"/>
    <w:rsid w:val="46716CD0"/>
    <w:rsid w:val="46947F59"/>
    <w:rsid w:val="469F3D6C"/>
    <w:rsid w:val="46B93FDA"/>
    <w:rsid w:val="46CA0433"/>
    <w:rsid w:val="46CD5B35"/>
    <w:rsid w:val="46D5616E"/>
    <w:rsid w:val="46ED18ED"/>
    <w:rsid w:val="46EF4DF0"/>
    <w:rsid w:val="46F224F1"/>
    <w:rsid w:val="46F6477A"/>
    <w:rsid w:val="47012B0C"/>
    <w:rsid w:val="47056F93"/>
    <w:rsid w:val="47106D95"/>
    <w:rsid w:val="47415AF3"/>
    <w:rsid w:val="47492F00"/>
    <w:rsid w:val="47531291"/>
    <w:rsid w:val="476602B2"/>
    <w:rsid w:val="477044F9"/>
    <w:rsid w:val="477E53EF"/>
    <w:rsid w:val="478046DF"/>
    <w:rsid w:val="47812160"/>
    <w:rsid w:val="478E1476"/>
    <w:rsid w:val="47970A81"/>
    <w:rsid w:val="47986502"/>
    <w:rsid w:val="479C3CD0"/>
    <w:rsid w:val="47B425AF"/>
    <w:rsid w:val="47B61335"/>
    <w:rsid w:val="47C10B28"/>
    <w:rsid w:val="47F71D9F"/>
    <w:rsid w:val="480C64C1"/>
    <w:rsid w:val="48191184"/>
    <w:rsid w:val="481A57D7"/>
    <w:rsid w:val="481C455D"/>
    <w:rsid w:val="48226466"/>
    <w:rsid w:val="48387B58"/>
    <w:rsid w:val="484A13D6"/>
    <w:rsid w:val="48567BBA"/>
    <w:rsid w:val="48734F6C"/>
    <w:rsid w:val="487B4576"/>
    <w:rsid w:val="48873C0C"/>
    <w:rsid w:val="48966425"/>
    <w:rsid w:val="48973EA7"/>
    <w:rsid w:val="489C032E"/>
    <w:rsid w:val="48B956E0"/>
    <w:rsid w:val="48BB5360"/>
    <w:rsid w:val="48C536F1"/>
    <w:rsid w:val="48DD6B99"/>
    <w:rsid w:val="48F60D50"/>
    <w:rsid w:val="48F6600F"/>
    <w:rsid w:val="49383A30"/>
    <w:rsid w:val="494A71CD"/>
    <w:rsid w:val="495132D5"/>
    <w:rsid w:val="49620FF1"/>
    <w:rsid w:val="496D2C05"/>
    <w:rsid w:val="497A2101"/>
    <w:rsid w:val="49803E24"/>
    <w:rsid w:val="49877032"/>
    <w:rsid w:val="498D434D"/>
    <w:rsid w:val="49935043"/>
    <w:rsid w:val="499F0E56"/>
    <w:rsid w:val="49C2488D"/>
    <w:rsid w:val="49D66DB1"/>
    <w:rsid w:val="49E22BC4"/>
    <w:rsid w:val="4A065382"/>
    <w:rsid w:val="4A085002"/>
    <w:rsid w:val="4A10240E"/>
    <w:rsid w:val="4A125911"/>
    <w:rsid w:val="4A2139AD"/>
    <w:rsid w:val="4A267E35"/>
    <w:rsid w:val="4A2758B7"/>
    <w:rsid w:val="4A6C4D26"/>
    <w:rsid w:val="4A6F6E3A"/>
    <w:rsid w:val="4A884657"/>
    <w:rsid w:val="4A8D0ADE"/>
    <w:rsid w:val="4AA51EA6"/>
    <w:rsid w:val="4AB467A0"/>
    <w:rsid w:val="4ABC5DAA"/>
    <w:rsid w:val="4AC96869"/>
    <w:rsid w:val="4AE07264"/>
    <w:rsid w:val="4B0729A6"/>
    <w:rsid w:val="4B0F7DB3"/>
    <w:rsid w:val="4B170A42"/>
    <w:rsid w:val="4B3D75FD"/>
    <w:rsid w:val="4B44280B"/>
    <w:rsid w:val="4B465D0E"/>
    <w:rsid w:val="4B5E33B5"/>
    <w:rsid w:val="4B6E5BCE"/>
    <w:rsid w:val="4B9F639D"/>
    <w:rsid w:val="4BBC594D"/>
    <w:rsid w:val="4BC61AE0"/>
    <w:rsid w:val="4BCB5F67"/>
    <w:rsid w:val="4BE95517"/>
    <w:rsid w:val="4C250DC8"/>
    <w:rsid w:val="4C2C4D07"/>
    <w:rsid w:val="4C334692"/>
    <w:rsid w:val="4C4B55BC"/>
    <w:rsid w:val="4C5061C1"/>
    <w:rsid w:val="4C86669B"/>
    <w:rsid w:val="4C9B2DBD"/>
    <w:rsid w:val="4CB8016E"/>
    <w:rsid w:val="4CDB3BA6"/>
    <w:rsid w:val="4CDB4E0E"/>
    <w:rsid w:val="4CE82EBC"/>
    <w:rsid w:val="4CF856D5"/>
    <w:rsid w:val="4CFA0BD8"/>
    <w:rsid w:val="4D145005"/>
    <w:rsid w:val="4D3267B3"/>
    <w:rsid w:val="4D4A1C5C"/>
    <w:rsid w:val="4D4D0662"/>
    <w:rsid w:val="4D7A49A9"/>
    <w:rsid w:val="4D7D195D"/>
    <w:rsid w:val="4D9642D9"/>
    <w:rsid w:val="4D9F1366"/>
    <w:rsid w:val="4DB72290"/>
    <w:rsid w:val="4DBB5413"/>
    <w:rsid w:val="4DDD06D7"/>
    <w:rsid w:val="4DE578DC"/>
    <w:rsid w:val="4DFB61FC"/>
    <w:rsid w:val="4E0B1D1A"/>
    <w:rsid w:val="4E0E2C9E"/>
    <w:rsid w:val="4E19102F"/>
    <w:rsid w:val="4E233B3D"/>
    <w:rsid w:val="4E257040"/>
    <w:rsid w:val="4E2C444D"/>
    <w:rsid w:val="4E383AE3"/>
    <w:rsid w:val="4E391564"/>
    <w:rsid w:val="4E4478F5"/>
    <w:rsid w:val="4E46667C"/>
    <w:rsid w:val="4E501189"/>
    <w:rsid w:val="4E614CA7"/>
    <w:rsid w:val="4E8925E8"/>
    <w:rsid w:val="4E896D65"/>
    <w:rsid w:val="4E973921"/>
    <w:rsid w:val="4E98737F"/>
    <w:rsid w:val="4E9D1289"/>
    <w:rsid w:val="4E9F478C"/>
    <w:rsid w:val="4EA33192"/>
    <w:rsid w:val="4EC04CC0"/>
    <w:rsid w:val="4ED35EDF"/>
    <w:rsid w:val="4EDC0D6D"/>
    <w:rsid w:val="4EE95E85"/>
    <w:rsid w:val="4EEA5B05"/>
    <w:rsid w:val="4F051F32"/>
    <w:rsid w:val="4F213A60"/>
    <w:rsid w:val="4F5145AF"/>
    <w:rsid w:val="4F637D4D"/>
    <w:rsid w:val="4F6841D5"/>
    <w:rsid w:val="4F7B0C77"/>
    <w:rsid w:val="4F912E1A"/>
    <w:rsid w:val="4F92089C"/>
    <w:rsid w:val="4FA56238"/>
    <w:rsid w:val="4FB174EA"/>
    <w:rsid w:val="4FC27D66"/>
    <w:rsid w:val="4FC46AED"/>
    <w:rsid w:val="4FDD1C15"/>
    <w:rsid w:val="4FEB0F2B"/>
    <w:rsid w:val="4FF4183A"/>
    <w:rsid w:val="50044CFA"/>
    <w:rsid w:val="500862DC"/>
    <w:rsid w:val="50205B81"/>
    <w:rsid w:val="503F0575"/>
    <w:rsid w:val="50441D3B"/>
    <w:rsid w:val="506143EC"/>
    <w:rsid w:val="50712B61"/>
    <w:rsid w:val="50914F3C"/>
    <w:rsid w:val="50935EC0"/>
    <w:rsid w:val="50A151D6"/>
    <w:rsid w:val="50B079EF"/>
    <w:rsid w:val="50B22C50"/>
    <w:rsid w:val="50B6517B"/>
    <w:rsid w:val="50E336C1"/>
    <w:rsid w:val="50E92782"/>
    <w:rsid w:val="50F3175D"/>
    <w:rsid w:val="51260CB2"/>
    <w:rsid w:val="51272EB1"/>
    <w:rsid w:val="512C4DBA"/>
    <w:rsid w:val="514214DC"/>
    <w:rsid w:val="51436F5E"/>
    <w:rsid w:val="514A64A5"/>
    <w:rsid w:val="514E65F3"/>
    <w:rsid w:val="51501AF7"/>
    <w:rsid w:val="5167171C"/>
    <w:rsid w:val="51841021"/>
    <w:rsid w:val="5184324A"/>
    <w:rsid w:val="51881C50"/>
    <w:rsid w:val="51AE408E"/>
    <w:rsid w:val="51CC1440"/>
    <w:rsid w:val="51CC6EC2"/>
    <w:rsid w:val="51E82F6F"/>
    <w:rsid w:val="521A11BF"/>
    <w:rsid w:val="522143CD"/>
    <w:rsid w:val="52466B8B"/>
    <w:rsid w:val="524B7790"/>
    <w:rsid w:val="5254009F"/>
    <w:rsid w:val="526151B7"/>
    <w:rsid w:val="52796FDA"/>
    <w:rsid w:val="5285086E"/>
    <w:rsid w:val="52A0271D"/>
    <w:rsid w:val="52B85BC6"/>
    <w:rsid w:val="52B93647"/>
    <w:rsid w:val="52C00A54"/>
    <w:rsid w:val="52C164D5"/>
    <w:rsid w:val="52C825DD"/>
    <w:rsid w:val="52E82B11"/>
    <w:rsid w:val="52F1599F"/>
    <w:rsid w:val="530449C0"/>
    <w:rsid w:val="530A434B"/>
    <w:rsid w:val="531C34D6"/>
    <w:rsid w:val="533C259B"/>
    <w:rsid w:val="533C3308"/>
    <w:rsid w:val="533E5A9F"/>
    <w:rsid w:val="534C4DB4"/>
    <w:rsid w:val="534F37BA"/>
    <w:rsid w:val="5350123C"/>
    <w:rsid w:val="537C6C08"/>
    <w:rsid w:val="538D6067"/>
    <w:rsid w:val="53925529"/>
    <w:rsid w:val="539719B0"/>
    <w:rsid w:val="539A35E6"/>
    <w:rsid w:val="53A0483E"/>
    <w:rsid w:val="53B91EF7"/>
    <w:rsid w:val="53BF50F3"/>
    <w:rsid w:val="53C23AF9"/>
    <w:rsid w:val="53CB6987"/>
    <w:rsid w:val="53D7279A"/>
    <w:rsid w:val="53EB304E"/>
    <w:rsid w:val="53EC6EBC"/>
    <w:rsid w:val="541A7B7A"/>
    <w:rsid w:val="541B7A0B"/>
    <w:rsid w:val="54311BAF"/>
    <w:rsid w:val="54373AB8"/>
    <w:rsid w:val="543D59C1"/>
    <w:rsid w:val="54492AD9"/>
    <w:rsid w:val="545F13F9"/>
    <w:rsid w:val="54606E7B"/>
    <w:rsid w:val="54664607"/>
    <w:rsid w:val="54701694"/>
    <w:rsid w:val="5475359D"/>
    <w:rsid w:val="548C0FC4"/>
    <w:rsid w:val="549A5D5B"/>
    <w:rsid w:val="54B96610"/>
    <w:rsid w:val="54BB6290"/>
    <w:rsid w:val="550C3635"/>
    <w:rsid w:val="551F5FB4"/>
    <w:rsid w:val="55226F39"/>
    <w:rsid w:val="553A7E63"/>
    <w:rsid w:val="554064E9"/>
    <w:rsid w:val="5542453D"/>
    <w:rsid w:val="55AF2020"/>
    <w:rsid w:val="55C36AC2"/>
    <w:rsid w:val="55C909CB"/>
    <w:rsid w:val="55D447DE"/>
    <w:rsid w:val="55D67CE1"/>
    <w:rsid w:val="55D831E4"/>
    <w:rsid w:val="55FB6C1C"/>
    <w:rsid w:val="560D23B9"/>
    <w:rsid w:val="561220C4"/>
    <w:rsid w:val="561C29D4"/>
    <w:rsid w:val="561C4BD2"/>
    <w:rsid w:val="56424E12"/>
    <w:rsid w:val="5651762B"/>
    <w:rsid w:val="56630768"/>
    <w:rsid w:val="56856D59"/>
    <w:rsid w:val="56862083"/>
    <w:rsid w:val="56881D03"/>
    <w:rsid w:val="56987D9F"/>
    <w:rsid w:val="56A603BA"/>
    <w:rsid w:val="56AD44C1"/>
    <w:rsid w:val="56B31286"/>
    <w:rsid w:val="56C10BC2"/>
    <w:rsid w:val="56CC4D76"/>
    <w:rsid w:val="56E4241D"/>
    <w:rsid w:val="56F23931"/>
    <w:rsid w:val="56FC7AC4"/>
    <w:rsid w:val="57204800"/>
    <w:rsid w:val="572D0293"/>
    <w:rsid w:val="5731251C"/>
    <w:rsid w:val="57514FCF"/>
    <w:rsid w:val="57545F54"/>
    <w:rsid w:val="575A58DF"/>
    <w:rsid w:val="575E6A88"/>
    <w:rsid w:val="57653C70"/>
    <w:rsid w:val="576D413B"/>
    <w:rsid w:val="57722F85"/>
    <w:rsid w:val="577A3C15"/>
    <w:rsid w:val="57871C26"/>
    <w:rsid w:val="57A90EE1"/>
    <w:rsid w:val="57B62775"/>
    <w:rsid w:val="57DC4BB3"/>
    <w:rsid w:val="57E96447"/>
    <w:rsid w:val="57EA774C"/>
    <w:rsid w:val="57FA79E6"/>
    <w:rsid w:val="57FC2EEA"/>
    <w:rsid w:val="57FF05EB"/>
    <w:rsid w:val="580A21FF"/>
    <w:rsid w:val="58163A93"/>
    <w:rsid w:val="58194A18"/>
    <w:rsid w:val="58366547"/>
    <w:rsid w:val="584D19EF"/>
    <w:rsid w:val="585E3E88"/>
    <w:rsid w:val="5874602B"/>
    <w:rsid w:val="58967865"/>
    <w:rsid w:val="58C33BAC"/>
    <w:rsid w:val="58C93537"/>
    <w:rsid w:val="58E24461"/>
    <w:rsid w:val="58F70B83"/>
    <w:rsid w:val="58F820D3"/>
    <w:rsid w:val="58FC2A8C"/>
    <w:rsid w:val="5905591A"/>
    <w:rsid w:val="592B22D7"/>
    <w:rsid w:val="593B2571"/>
    <w:rsid w:val="593C3876"/>
    <w:rsid w:val="594D1592"/>
    <w:rsid w:val="595A75F4"/>
    <w:rsid w:val="59712A4B"/>
    <w:rsid w:val="59774954"/>
    <w:rsid w:val="597A115C"/>
    <w:rsid w:val="59870472"/>
    <w:rsid w:val="598E7DFD"/>
    <w:rsid w:val="599E0097"/>
    <w:rsid w:val="59A30C9C"/>
    <w:rsid w:val="59BB1BC6"/>
    <w:rsid w:val="59C732D3"/>
    <w:rsid w:val="59D062E8"/>
    <w:rsid w:val="59DC597E"/>
    <w:rsid w:val="59F2429E"/>
    <w:rsid w:val="59F31D20"/>
    <w:rsid w:val="59F93C29"/>
    <w:rsid w:val="59FB29AF"/>
    <w:rsid w:val="5A2302F0"/>
    <w:rsid w:val="5A2E6681"/>
    <w:rsid w:val="5A3D3C74"/>
    <w:rsid w:val="5A494CAD"/>
    <w:rsid w:val="5A722EBF"/>
    <w:rsid w:val="5AA83DCD"/>
    <w:rsid w:val="5AB96265"/>
    <w:rsid w:val="5ACA6500"/>
    <w:rsid w:val="5ACF0409"/>
    <w:rsid w:val="5AE119A8"/>
    <w:rsid w:val="5AF0225D"/>
    <w:rsid w:val="5AFA4AD0"/>
    <w:rsid w:val="5B0972E9"/>
    <w:rsid w:val="5B1146F6"/>
    <w:rsid w:val="5B27469B"/>
    <w:rsid w:val="5B2E6224"/>
    <w:rsid w:val="5B304FAA"/>
    <w:rsid w:val="5B3823B7"/>
    <w:rsid w:val="5B4C1057"/>
    <w:rsid w:val="5B5309E2"/>
    <w:rsid w:val="5B532BE1"/>
    <w:rsid w:val="5B677683"/>
    <w:rsid w:val="5B692B86"/>
    <w:rsid w:val="5B707F92"/>
    <w:rsid w:val="5B7A4125"/>
    <w:rsid w:val="5B861538"/>
    <w:rsid w:val="5BA629EB"/>
    <w:rsid w:val="5BAE1FF5"/>
    <w:rsid w:val="5BB70707"/>
    <w:rsid w:val="5BD347B4"/>
    <w:rsid w:val="5BF4276A"/>
    <w:rsid w:val="5BFE68FD"/>
    <w:rsid w:val="5C040806"/>
    <w:rsid w:val="5C07178B"/>
    <w:rsid w:val="5C09140A"/>
    <w:rsid w:val="5C0D5892"/>
    <w:rsid w:val="5C0F0D95"/>
    <w:rsid w:val="5C111D26"/>
    <w:rsid w:val="5C13301F"/>
    <w:rsid w:val="5C201030"/>
    <w:rsid w:val="5C332B39"/>
    <w:rsid w:val="5C335AD2"/>
    <w:rsid w:val="5C576F8B"/>
    <w:rsid w:val="5C5A6E82"/>
    <w:rsid w:val="5C5A7F10"/>
    <w:rsid w:val="5C813653"/>
    <w:rsid w:val="5C8567D6"/>
    <w:rsid w:val="5CA7000F"/>
    <w:rsid w:val="5CCA14C8"/>
    <w:rsid w:val="5CDB2B9F"/>
    <w:rsid w:val="5CE57AF4"/>
    <w:rsid w:val="5D2F6C6E"/>
    <w:rsid w:val="5D3430F6"/>
    <w:rsid w:val="5D5226A6"/>
    <w:rsid w:val="5D6D4555"/>
    <w:rsid w:val="5D84417A"/>
    <w:rsid w:val="5D8F5D8E"/>
    <w:rsid w:val="5D934795"/>
    <w:rsid w:val="5DA03AAA"/>
    <w:rsid w:val="5DA659B4"/>
    <w:rsid w:val="5DAA0B36"/>
    <w:rsid w:val="5DD067F8"/>
    <w:rsid w:val="5DD63F84"/>
    <w:rsid w:val="5DEE162B"/>
    <w:rsid w:val="5DF91558"/>
    <w:rsid w:val="5E0F1B60"/>
    <w:rsid w:val="5E1636E9"/>
    <w:rsid w:val="5E222D7F"/>
    <w:rsid w:val="5E3A0425"/>
    <w:rsid w:val="5E3A6227"/>
    <w:rsid w:val="5E5238CE"/>
    <w:rsid w:val="5E5E18DF"/>
    <w:rsid w:val="5E612863"/>
    <w:rsid w:val="5E65126A"/>
    <w:rsid w:val="5E6D1EF9"/>
    <w:rsid w:val="5EB71074"/>
    <w:rsid w:val="5EC01983"/>
    <w:rsid w:val="5ECB4491"/>
    <w:rsid w:val="5EE62ABD"/>
    <w:rsid w:val="5EE73DC1"/>
    <w:rsid w:val="5EF7405C"/>
    <w:rsid w:val="5F0223ED"/>
    <w:rsid w:val="5F130109"/>
    <w:rsid w:val="5F1D429B"/>
    <w:rsid w:val="5F301C37"/>
    <w:rsid w:val="5F343EC1"/>
    <w:rsid w:val="5F3E47D0"/>
    <w:rsid w:val="5F5D7283"/>
    <w:rsid w:val="5F745FFA"/>
    <w:rsid w:val="5F7558A2"/>
    <w:rsid w:val="5F864BC4"/>
    <w:rsid w:val="5FA0576E"/>
    <w:rsid w:val="5FC559AE"/>
    <w:rsid w:val="5FC6342F"/>
    <w:rsid w:val="5FDB5953"/>
    <w:rsid w:val="60040D16"/>
    <w:rsid w:val="600B06A1"/>
    <w:rsid w:val="60137CAB"/>
    <w:rsid w:val="601C2B39"/>
    <w:rsid w:val="602A3154"/>
    <w:rsid w:val="603749E8"/>
    <w:rsid w:val="604D6B8C"/>
    <w:rsid w:val="604F208F"/>
    <w:rsid w:val="60661CB4"/>
    <w:rsid w:val="60725AC7"/>
    <w:rsid w:val="607757D2"/>
    <w:rsid w:val="607D515C"/>
    <w:rsid w:val="60841264"/>
    <w:rsid w:val="60937300"/>
    <w:rsid w:val="60C26B4A"/>
    <w:rsid w:val="60D26DE5"/>
    <w:rsid w:val="60D96770"/>
    <w:rsid w:val="60E50004"/>
    <w:rsid w:val="60EB4A25"/>
    <w:rsid w:val="60F715A3"/>
    <w:rsid w:val="60FB7FA9"/>
    <w:rsid w:val="612A23E5"/>
    <w:rsid w:val="612F4F80"/>
    <w:rsid w:val="61325F05"/>
    <w:rsid w:val="613A0D93"/>
    <w:rsid w:val="613C4296"/>
    <w:rsid w:val="613D1D17"/>
    <w:rsid w:val="614E7A33"/>
    <w:rsid w:val="6154193C"/>
    <w:rsid w:val="61595DC4"/>
    <w:rsid w:val="61871946"/>
    <w:rsid w:val="61965C29"/>
    <w:rsid w:val="6198112C"/>
    <w:rsid w:val="61A274BD"/>
    <w:rsid w:val="61A62B0C"/>
    <w:rsid w:val="61AE7A4D"/>
    <w:rsid w:val="61AF0D51"/>
    <w:rsid w:val="61D2220B"/>
    <w:rsid w:val="61D91B96"/>
    <w:rsid w:val="620948E3"/>
    <w:rsid w:val="62246792"/>
    <w:rsid w:val="623F4DBD"/>
    <w:rsid w:val="624215C5"/>
    <w:rsid w:val="625935EA"/>
    <w:rsid w:val="62826B2B"/>
    <w:rsid w:val="628A19B9"/>
    <w:rsid w:val="629422C9"/>
    <w:rsid w:val="629A41D2"/>
    <w:rsid w:val="629B1C54"/>
    <w:rsid w:val="62B56081"/>
    <w:rsid w:val="62CE5926"/>
    <w:rsid w:val="62E47AC9"/>
    <w:rsid w:val="63053881"/>
    <w:rsid w:val="63102F17"/>
    <w:rsid w:val="632B5CBF"/>
    <w:rsid w:val="63340B4D"/>
    <w:rsid w:val="634D74F9"/>
    <w:rsid w:val="63721CB7"/>
    <w:rsid w:val="63821F51"/>
    <w:rsid w:val="63841BD1"/>
    <w:rsid w:val="63CB7DC7"/>
    <w:rsid w:val="63D564BA"/>
    <w:rsid w:val="63EC02FC"/>
    <w:rsid w:val="63F50C0B"/>
    <w:rsid w:val="63FF151B"/>
    <w:rsid w:val="64255D4A"/>
    <w:rsid w:val="64367476"/>
    <w:rsid w:val="64451C8F"/>
    <w:rsid w:val="644D709C"/>
    <w:rsid w:val="644F5E22"/>
    <w:rsid w:val="64746F5B"/>
    <w:rsid w:val="64BE0654"/>
    <w:rsid w:val="64C53862"/>
    <w:rsid w:val="64E25391"/>
    <w:rsid w:val="64F2562B"/>
    <w:rsid w:val="64FB04B9"/>
    <w:rsid w:val="651E51F6"/>
    <w:rsid w:val="6531745D"/>
    <w:rsid w:val="653D69A4"/>
    <w:rsid w:val="65774A95"/>
    <w:rsid w:val="657D3011"/>
    <w:rsid w:val="65811A17"/>
    <w:rsid w:val="6585261B"/>
    <w:rsid w:val="658F2F2B"/>
    <w:rsid w:val="659B47BF"/>
    <w:rsid w:val="65A605A4"/>
    <w:rsid w:val="65D12A9B"/>
    <w:rsid w:val="65DA7B27"/>
    <w:rsid w:val="65EC32C5"/>
    <w:rsid w:val="65F32C4F"/>
    <w:rsid w:val="660D707D"/>
    <w:rsid w:val="660E4852"/>
    <w:rsid w:val="66171B8A"/>
    <w:rsid w:val="662A0BAB"/>
    <w:rsid w:val="663226D0"/>
    <w:rsid w:val="664571D6"/>
    <w:rsid w:val="6648015B"/>
    <w:rsid w:val="66670A10"/>
    <w:rsid w:val="66693F13"/>
    <w:rsid w:val="66834ABD"/>
    <w:rsid w:val="66AE3383"/>
    <w:rsid w:val="66B02109"/>
    <w:rsid w:val="66B83C92"/>
    <w:rsid w:val="66CF38B7"/>
    <w:rsid w:val="66D04314"/>
    <w:rsid w:val="66ED66EB"/>
    <w:rsid w:val="66FF570B"/>
    <w:rsid w:val="670B01FC"/>
    <w:rsid w:val="670F2122"/>
    <w:rsid w:val="6717752F"/>
    <w:rsid w:val="672023BD"/>
    <w:rsid w:val="67223341"/>
    <w:rsid w:val="67390D68"/>
    <w:rsid w:val="674370F9"/>
    <w:rsid w:val="674525FC"/>
    <w:rsid w:val="674B1EE8"/>
    <w:rsid w:val="675F31A6"/>
    <w:rsid w:val="676A1537"/>
    <w:rsid w:val="676C6E71"/>
    <w:rsid w:val="67791B52"/>
    <w:rsid w:val="67857B63"/>
    <w:rsid w:val="679348FA"/>
    <w:rsid w:val="679D0A8D"/>
    <w:rsid w:val="67A55E99"/>
    <w:rsid w:val="67BE0FC1"/>
    <w:rsid w:val="67D121E0"/>
    <w:rsid w:val="67E97887"/>
    <w:rsid w:val="67FA55A3"/>
    <w:rsid w:val="680303EA"/>
    <w:rsid w:val="68112FCA"/>
    <w:rsid w:val="6814614D"/>
    <w:rsid w:val="68164ED3"/>
    <w:rsid w:val="68220CE6"/>
    <w:rsid w:val="683B7691"/>
    <w:rsid w:val="685C4343"/>
    <w:rsid w:val="68696EDC"/>
    <w:rsid w:val="686A10DA"/>
    <w:rsid w:val="686F5562"/>
    <w:rsid w:val="687B4BF8"/>
    <w:rsid w:val="687C7168"/>
    <w:rsid w:val="688A5E15"/>
    <w:rsid w:val="688D0395"/>
    <w:rsid w:val="689457A1"/>
    <w:rsid w:val="68BA45E9"/>
    <w:rsid w:val="68E61D28"/>
    <w:rsid w:val="68EF4BB6"/>
    <w:rsid w:val="690068ED"/>
    <w:rsid w:val="69023BD7"/>
    <w:rsid w:val="690B44E7"/>
    <w:rsid w:val="690F2EED"/>
    <w:rsid w:val="69187F79"/>
    <w:rsid w:val="69310EA3"/>
    <w:rsid w:val="693365A4"/>
    <w:rsid w:val="694677C3"/>
    <w:rsid w:val="6967137D"/>
    <w:rsid w:val="6968389E"/>
    <w:rsid w:val="697E0FA2"/>
    <w:rsid w:val="699A1D68"/>
    <w:rsid w:val="699E3A55"/>
    <w:rsid w:val="69A74365"/>
    <w:rsid w:val="69B97B02"/>
    <w:rsid w:val="69C22990"/>
    <w:rsid w:val="69CB10A2"/>
    <w:rsid w:val="69D519B1"/>
    <w:rsid w:val="69F021DB"/>
    <w:rsid w:val="6A115F93"/>
    <w:rsid w:val="6A4C28F4"/>
    <w:rsid w:val="6A4D58B0"/>
    <w:rsid w:val="6A4F7FF6"/>
    <w:rsid w:val="6A605D12"/>
    <w:rsid w:val="6A6869A1"/>
    <w:rsid w:val="6A70182F"/>
    <w:rsid w:val="6A7172B1"/>
    <w:rsid w:val="6A7327B4"/>
    <w:rsid w:val="6A783E90"/>
    <w:rsid w:val="6A804048"/>
    <w:rsid w:val="6AD611D4"/>
    <w:rsid w:val="6ADF4062"/>
    <w:rsid w:val="6AE20869"/>
    <w:rsid w:val="6AED6BFB"/>
    <w:rsid w:val="6AEF345B"/>
    <w:rsid w:val="6AF07B7F"/>
    <w:rsid w:val="6B2C4161"/>
    <w:rsid w:val="6B4E599A"/>
    <w:rsid w:val="6B642EDF"/>
    <w:rsid w:val="6B6B2D4C"/>
    <w:rsid w:val="6B8A44FA"/>
    <w:rsid w:val="6B965D8F"/>
    <w:rsid w:val="6BA96FAE"/>
    <w:rsid w:val="6BAC7F32"/>
    <w:rsid w:val="6BAD1237"/>
    <w:rsid w:val="6BBE51DA"/>
    <w:rsid w:val="6BD5497A"/>
    <w:rsid w:val="6BDF5289"/>
    <w:rsid w:val="6BDF7488"/>
    <w:rsid w:val="6BE70F1E"/>
    <w:rsid w:val="6BF12CF8"/>
    <w:rsid w:val="6BFB3534"/>
    <w:rsid w:val="6C4A2AC9"/>
    <w:rsid w:val="6C5C4853"/>
    <w:rsid w:val="6C6F12F5"/>
    <w:rsid w:val="6C7867FF"/>
    <w:rsid w:val="6C853499"/>
    <w:rsid w:val="6C9A59BC"/>
    <w:rsid w:val="6CA01AC4"/>
    <w:rsid w:val="6CB01D5E"/>
    <w:rsid w:val="6CD57B8B"/>
    <w:rsid w:val="6CD65856"/>
    <w:rsid w:val="6D000BE4"/>
    <w:rsid w:val="6D2B3C26"/>
    <w:rsid w:val="6D2F00AE"/>
    <w:rsid w:val="6D351FB7"/>
    <w:rsid w:val="6D3A1CC2"/>
    <w:rsid w:val="6D4270CF"/>
    <w:rsid w:val="6D556685"/>
    <w:rsid w:val="6D56388D"/>
    <w:rsid w:val="6D6A2812"/>
    <w:rsid w:val="6D6F0CB9"/>
    <w:rsid w:val="6D706919"/>
    <w:rsid w:val="6D7F36B1"/>
    <w:rsid w:val="6D813C0C"/>
    <w:rsid w:val="6D9745DB"/>
    <w:rsid w:val="6D9767D9"/>
    <w:rsid w:val="6D9A555F"/>
    <w:rsid w:val="6DAF1C81"/>
    <w:rsid w:val="6DB74B0F"/>
    <w:rsid w:val="6DB82591"/>
    <w:rsid w:val="6DB90012"/>
    <w:rsid w:val="6DBB3515"/>
    <w:rsid w:val="6DD05A39"/>
    <w:rsid w:val="6DD30BBC"/>
    <w:rsid w:val="6DD369BE"/>
    <w:rsid w:val="6DD4443F"/>
    <w:rsid w:val="6DF8337A"/>
    <w:rsid w:val="6DF87AF7"/>
    <w:rsid w:val="6DFE1A00"/>
    <w:rsid w:val="6E03390A"/>
    <w:rsid w:val="6E112C1F"/>
    <w:rsid w:val="6E1164A3"/>
    <w:rsid w:val="6E2E7FD1"/>
    <w:rsid w:val="6E401570"/>
    <w:rsid w:val="6E4A407E"/>
    <w:rsid w:val="6E5B1D9A"/>
    <w:rsid w:val="6E686EB1"/>
    <w:rsid w:val="6E6E2FB9"/>
    <w:rsid w:val="6E9544FD"/>
    <w:rsid w:val="6E9666FC"/>
    <w:rsid w:val="6E97417D"/>
    <w:rsid w:val="6E9E738B"/>
    <w:rsid w:val="6EB3022A"/>
    <w:rsid w:val="6EC12DC3"/>
    <w:rsid w:val="6ED366EA"/>
    <w:rsid w:val="6EDA5EEB"/>
    <w:rsid w:val="6EE05876"/>
    <w:rsid w:val="6EE51CFE"/>
    <w:rsid w:val="6EEE4B8C"/>
    <w:rsid w:val="6EF67A1A"/>
    <w:rsid w:val="6F122007"/>
    <w:rsid w:val="6F2E33F7"/>
    <w:rsid w:val="6F2E7B74"/>
    <w:rsid w:val="6F335FF2"/>
    <w:rsid w:val="6F422098"/>
    <w:rsid w:val="6F460A9E"/>
    <w:rsid w:val="6F5013AD"/>
    <w:rsid w:val="6F666DD4"/>
    <w:rsid w:val="6F697D59"/>
    <w:rsid w:val="6F753B6B"/>
    <w:rsid w:val="6F77126D"/>
    <w:rsid w:val="6F77706F"/>
    <w:rsid w:val="6F7F6679"/>
    <w:rsid w:val="6FA06BAE"/>
    <w:rsid w:val="6FC700F2"/>
    <w:rsid w:val="6FE2091C"/>
    <w:rsid w:val="6FE43E1F"/>
    <w:rsid w:val="6FF90541"/>
    <w:rsid w:val="6FFA5FC3"/>
    <w:rsid w:val="6FFD6F48"/>
    <w:rsid w:val="700F26E5"/>
    <w:rsid w:val="70100167"/>
    <w:rsid w:val="7045513D"/>
    <w:rsid w:val="704973C7"/>
    <w:rsid w:val="704D5DCD"/>
    <w:rsid w:val="705F3769"/>
    <w:rsid w:val="706A1AFA"/>
    <w:rsid w:val="706A537D"/>
    <w:rsid w:val="708A7E30"/>
    <w:rsid w:val="708D0DB5"/>
    <w:rsid w:val="70BE4E07"/>
    <w:rsid w:val="70C85717"/>
    <w:rsid w:val="70CA2646"/>
    <w:rsid w:val="70CE7620"/>
    <w:rsid w:val="70D30131"/>
    <w:rsid w:val="70D859B1"/>
    <w:rsid w:val="70F83CE8"/>
    <w:rsid w:val="710D4B86"/>
    <w:rsid w:val="7119641A"/>
    <w:rsid w:val="713759CB"/>
    <w:rsid w:val="71390ECE"/>
    <w:rsid w:val="713D3157"/>
    <w:rsid w:val="718225C7"/>
    <w:rsid w:val="71830048"/>
    <w:rsid w:val="71912BE1"/>
    <w:rsid w:val="71943B66"/>
    <w:rsid w:val="71A4057D"/>
    <w:rsid w:val="71A90288"/>
    <w:rsid w:val="71B8501F"/>
    <w:rsid w:val="71B90522"/>
    <w:rsid w:val="71C80B3D"/>
    <w:rsid w:val="71D139CB"/>
    <w:rsid w:val="71D92FD5"/>
    <w:rsid w:val="71E87D6D"/>
    <w:rsid w:val="71F33B7F"/>
    <w:rsid w:val="7205511E"/>
    <w:rsid w:val="72401A80"/>
    <w:rsid w:val="724B2010"/>
    <w:rsid w:val="724C7A91"/>
    <w:rsid w:val="72645138"/>
    <w:rsid w:val="72A439A3"/>
    <w:rsid w:val="72AF55B7"/>
    <w:rsid w:val="72B574C1"/>
    <w:rsid w:val="72C07A50"/>
    <w:rsid w:val="72C963D7"/>
    <w:rsid w:val="72DA63FB"/>
    <w:rsid w:val="72DE2883"/>
    <w:rsid w:val="72E13808"/>
    <w:rsid w:val="72E36E0D"/>
    <w:rsid w:val="72F524A8"/>
    <w:rsid w:val="72FA4732"/>
    <w:rsid w:val="73042AC3"/>
    <w:rsid w:val="73047240"/>
    <w:rsid w:val="73210D6E"/>
    <w:rsid w:val="732A167E"/>
    <w:rsid w:val="732B4F01"/>
    <w:rsid w:val="732F5B05"/>
    <w:rsid w:val="733B519B"/>
    <w:rsid w:val="73401623"/>
    <w:rsid w:val="734038C7"/>
    <w:rsid w:val="73491F32"/>
    <w:rsid w:val="734D0939"/>
    <w:rsid w:val="736672E4"/>
    <w:rsid w:val="737D3686"/>
    <w:rsid w:val="73861D97"/>
    <w:rsid w:val="73910128"/>
    <w:rsid w:val="73AC6754"/>
    <w:rsid w:val="73B04F63"/>
    <w:rsid w:val="73B87FE8"/>
    <w:rsid w:val="73BB0F6D"/>
    <w:rsid w:val="73DC6F23"/>
    <w:rsid w:val="73DF7EA7"/>
    <w:rsid w:val="73F3494A"/>
    <w:rsid w:val="73F82FD0"/>
    <w:rsid w:val="73FE4ED9"/>
    <w:rsid w:val="740238DF"/>
    <w:rsid w:val="74065B69"/>
    <w:rsid w:val="741C7D0C"/>
    <w:rsid w:val="743D0241"/>
    <w:rsid w:val="744E5F5D"/>
    <w:rsid w:val="745A55F3"/>
    <w:rsid w:val="746016FA"/>
    <w:rsid w:val="747D102B"/>
    <w:rsid w:val="74864702"/>
    <w:rsid w:val="749E6B7C"/>
    <w:rsid w:val="74A17F65"/>
    <w:rsid w:val="74A643ED"/>
    <w:rsid w:val="74B56C06"/>
    <w:rsid w:val="74BC1E14"/>
    <w:rsid w:val="74D74BBC"/>
    <w:rsid w:val="74E032CD"/>
    <w:rsid w:val="74E10D4F"/>
    <w:rsid w:val="74F841F7"/>
    <w:rsid w:val="75003802"/>
    <w:rsid w:val="75034787"/>
    <w:rsid w:val="7507318D"/>
    <w:rsid w:val="75117320"/>
    <w:rsid w:val="7512151E"/>
    <w:rsid w:val="751D5331"/>
    <w:rsid w:val="7522503C"/>
    <w:rsid w:val="756E3E36"/>
    <w:rsid w:val="75784746"/>
    <w:rsid w:val="758B5965"/>
    <w:rsid w:val="759E4985"/>
    <w:rsid w:val="75C003BD"/>
    <w:rsid w:val="75C116C2"/>
    <w:rsid w:val="75E41876"/>
    <w:rsid w:val="760741E1"/>
    <w:rsid w:val="76466098"/>
    <w:rsid w:val="7652792C"/>
    <w:rsid w:val="765E6FC2"/>
    <w:rsid w:val="76660B4B"/>
    <w:rsid w:val="76671E50"/>
    <w:rsid w:val="766D3D59"/>
    <w:rsid w:val="767223DF"/>
    <w:rsid w:val="76914E87"/>
    <w:rsid w:val="769A13A5"/>
    <w:rsid w:val="76B5414D"/>
    <w:rsid w:val="76BF433D"/>
    <w:rsid w:val="76C30EE4"/>
    <w:rsid w:val="76C96671"/>
    <w:rsid w:val="76EE55AC"/>
    <w:rsid w:val="77000D49"/>
    <w:rsid w:val="770167CB"/>
    <w:rsid w:val="771D2878"/>
    <w:rsid w:val="77311518"/>
    <w:rsid w:val="773921A8"/>
    <w:rsid w:val="774349EB"/>
    <w:rsid w:val="774743C1"/>
    <w:rsid w:val="775871DA"/>
    <w:rsid w:val="775F23E8"/>
    <w:rsid w:val="77630DEE"/>
    <w:rsid w:val="776719F2"/>
    <w:rsid w:val="776E4C01"/>
    <w:rsid w:val="77704880"/>
    <w:rsid w:val="77A41857"/>
    <w:rsid w:val="77A95CDF"/>
    <w:rsid w:val="77B030EB"/>
    <w:rsid w:val="77C10FE1"/>
    <w:rsid w:val="77CB7519"/>
    <w:rsid w:val="77CE269B"/>
    <w:rsid w:val="77D27E3D"/>
    <w:rsid w:val="77D8682E"/>
    <w:rsid w:val="77DD4EB4"/>
    <w:rsid w:val="77EB1CA1"/>
    <w:rsid w:val="77EB7A4D"/>
    <w:rsid w:val="77F54AD9"/>
    <w:rsid w:val="77F812E1"/>
    <w:rsid w:val="78027672"/>
    <w:rsid w:val="7831493E"/>
    <w:rsid w:val="783436C5"/>
    <w:rsid w:val="78391D4B"/>
    <w:rsid w:val="783B0AD1"/>
    <w:rsid w:val="7869031C"/>
    <w:rsid w:val="787E6FBC"/>
    <w:rsid w:val="788D17D5"/>
    <w:rsid w:val="788D7173"/>
    <w:rsid w:val="789D4186"/>
    <w:rsid w:val="78B8009B"/>
    <w:rsid w:val="78D00FC5"/>
    <w:rsid w:val="78D479CB"/>
    <w:rsid w:val="78E421E4"/>
    <w:rsid w:val="78F92DB1"/>
    <w:rsid w:val="79063A1D"/>
    <w:rsid w:val="790A4622"/>
    <w:rsid w:val="790E3028"/>
    <w:rsid w:val="79113FAC"/>
    <w:rsid w:val="79171739"/>
    <w:rsid w:val="79395171"/>
    <w:rsid w:val="79492185"/>
    <w:rsid w:val="795D662A"/>
    <w:rsid w:val="79645FB5"/>
    <w:rsid w:val="79664D3B"/>
    <w:rsid w:val="796F1DC8"/>
    <w:rsid w:val="797152CB"/>
    <w:rsid w:val="798442EB"/>
    <w:rsid w:val="798A3C76"/>
    <w:rsid w:val="798E6DF9"/>
    <w:rsid w:val="79A05E1A"/>
    <w:rsid w:val="79A1389B"/>
    <w:rsid w:val="79C54D55"/>
    <w:rsid w:val="79D762F4"/>
    <w:rsid w:val="79E91A91"/>
    <w:rsid w:val="79F458A4"/>
    <w:rsid w:val="79F76829"/>
    <w:rsid w:val="79F964A8"/>
    <w:rsid w:val="7A2B3800"/>
    <w:rsid w:val="7A2C1281"/>
    <w:rsid w:val="7A377612"/>
    <w:rsid w:val="7A397292"/>
    <w:rsid w:val="7A5C3FCF"/>
    <w:rsid w:val="7A614BD3"/>
    <w:rsid w:val="7A726247"/>
    <w:rsid w:val="7A7570F7"/>
    <w:rsid w:val="7A8C4B1E"/>
    <w:rsid w:val="7A8E0021"/>
    <w:rsid w:val="7A8E5886"/>
    <w:rsid w:val="7AA57C46"/>
    <w:rsid w:val="7AAA62CC"/>
    <w:rsid w:val="7ABB3FE8"/>
    <w:rsid w:val="7AC46E76"/>
    <w:rsid w:val="7ACA4603"/>
    <w:rsid w:val="7AD13F8D"/>
    <w:rsid w:val="7AD2618C"/>
    <w:rsid w:val="7AD3168F"/>
    <w:rsid w:val="7ADD5821"/>
    <w:rsid w:val="7B0B2E6E"/>
    <w:rsid w:val="7B0D056F"/>
    <w:rsid w:val="7B114D77"/>
    <w:rsid w:val="7B540CE3"/>
    <w:rsid w:val="7B556765"/>
    <w:rsid w:val="7B5D15F3"/>
    <w:rsid w:val="7B5D73F5"/>
    <w:rsid w:val="7B6334FC"/>
    <w:rsid w:val="7B6E188D"/>
    <w:rsid w:val="7B754F5D"/>
    <w:rsid w:val="7B7A3121"/>
    <w:rsid w:val="7B93624A"/>
    <w:rsid w:val="7BA10DE3"/>
    <w:rsid w:val="7BA22FE1"/>
    <w:rsid w:val="7BAB16F2"/>
    <w:rsid w:val="7BAF5B7A"/>
    <w:rsid w:val="7BBD0713"/>
    <w:rsid w:val="7BC21317"/>
    <w:rsid w:val="7BC57D1D"/>
    <w:rsid w:val="7BCD6327"/>
    <w:rsid w:val="7BD44AB5"/>
    <w:rsid w:val="7BF817F1"/>
    <w:rsid w:val="7BFE58F9"/>
    <w:rsid w:val="7C166823"/>
    <w:rsid w:val="7C1977A8"/>
    <w:rsid w:val="7C225EB9"/>
    <w:rsid w:val="7C2F774D"/>
    <w:rsid w:val="7C590591"/>
    <w:rsid w:val="7C6543A4"/>
    <w:rsid w:val="7C682DAA"/>
    <w:rsid w:val="7C75463E"/>
    <w:rsid w:val="7C7D1A4A"/>
    <w:rsid w:val="7CAE2219"/>
    <w:rsid w:val="7CBA3AAE"/>
    <w:rsid w:val="7CCE0550"/>
    <w:rsid w:val="7CED3003"/>
    <w:rsid w:val="7CEF4308"/>
    <w:rsid w:val="7CFC7D9A"/>
    <w:rsid w:val="7D19734A"/>
    <w:rsid w:val="7D2A2E68"/>
    <w:rsid w:val="7D2C636B"/>
    <w:rsid w:val="7D2D3DED"/>
    <w:rsid w:val="7D337EF4"/>
    <w:rsid w:val="7D507824"/>
    <w:rsid w:val="7D805DF5"/>
    <w:rsid w:val="7D8E7309"/>
    <w:rsid w:val="7DA13DAB"/>
    <w:rsid w:val="7DC70768"/>
    <w:rsid w:val="7DDC4E8A"/>
    <w:rsid w:val="7DEB76A3"/>
    <w:rsid w:val="7DEF60A9"/>
    <w:rsid w:val="7DF03B2A"/>
    <w:rsid w:val="7DF53835"/>
    <w:rsid w:val="7DF80F37"/>
    <w:rsid w:val="7E21597E"/>
    <w:rsid w:val="7E2C1791"/>
    <w:rsid w:val="7E2E1411"/>
    <w:rsid w:val="7E316672"/>
    <w:rsid w:val="7E335899"/>
    <w:rsid w:val="7E34331A"/>
    <w:rsid w:val="7E3B2423"/>
    <w:rsid w:val="7E3C61A8"/>
    <w:rsid w:val="7E5073C7"/>
    <w:rsid w:val="7E566D52"/>
    <w:rsid w:val="7E805998"/>
    <w:rsid w:val="7E882DA4"/>
    <w:rsid w:val="7E9B3FC3"/>
    <w:rsid w:val="7EA2394E"/>
    <w:rsid w:val="7EBF0D00"/>
    <w:rsid w:val="7ED379A0"/>
    <w:rsid w:val="7EEE184F"/>
    <w:rsid w:val="7EF35057"/>
    <w:rsid w:val="7EF768DB"/>
    <w:rsid w:val="7F024C6C"/>
    <w:rsid w:val="7F0945F7"/>
    <w:rsid w:val="7F256126"/>
    <w:rsid w:val="7F2B5E31"/>
    <w:rsid w:val="7F2F22B8"/>
    <w:rsid w:val="7F3663C0"/>
    <w:rsid w:val="7F45445C"/>
    <w:rsid w:val="7F5524F8"/>
    <w:rsid w:val="7F5C6600"/>
    <w:rsid w:val="7F6F30A2"/>
    <w:rsid w:val="7F764C2B"/>
    <w:rsid w:val="7F855246"/>
    <w:rsid w:val="7F867444"/>
    <w:rsid w:val="7F986465"/>
    <w:rsid w:val="7F9D28EC"/>
    <w:rsid w:val="7FBD5A86"/>
    <w:rsid w:val="7FD8430F"/>
    <w:rsid w:val="7FDF6BD9"/>
    <w:rsid w:val="7FED00ED"/>
    <w:rsid w:val="7FF432FB"/>
    <w:rsid w:val="7FF47A78"/>
    <w:rsid w:val="7FF902E4"/>
    <w:rsid w:val="7FFD61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header" w:uiPriority="99"/>
    <w:lsdException w:name="footer" w:uiPriority="99"/>
    <w:lsdException w:name="index heading" w:semiHidden="1"/>
    <w:lsdException w:name="caption" w:semiHidden="1" w:uiPriority="35"/>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99"/>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Preformatted"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39" w:unhideWhenUsed="0" w:qFormat="1"/>
    <w:lsdException w:name="Table Theme" w:semiHidden="1"/>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A4BAE"/>
    <w:rPr>
      <w:sz w:val="24"/>
      <w:szCs w:val="24"/>
    </w:rPr>
  </w:style>
  <w:style w:type="paragraph" w:styleId="1">
    <w:name w:val="heading 1"/>
    <w:basedOn w:val="a"/>
    <w:next w:val="a"/>
    <w:link w:val="1Char"/>
    <w:uiPriority w:val="9"/>
    <w:qFormat/>
    <w:rsid w:val="00CA4BA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A4BA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A4BA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CA4BAE"/>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CA4BAE"/>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CA4BAE"/>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CA4BAE"/>
    <w:pPr>
      <w:spacing w:before="240" w:after="60"/>
      <w:outlineLvl w:val="6"/>
    </w:pPr>
    <w:rPr>
      <w:rFonts w:cstheme="majorBidi"/>
    </w:rPr>
  </w:style>
  <w:style w:type="paragraph" w:styleId="8">
    <w:name w:val="heading 8"/>
    <w:basedOn w:val="a"/>
    <w:next w:val="a"/>
    <w:link w:val="8Char"/>
    <w:uiPriority w:val="9"/>
    <w:semiHidden/>
    <w:unhideWhenUsed/>
    <w:qFormat/>
    <w:rsid w:val="00CA4BAE"/>
    <w:pPr>
      <w:spacing w:before="240" w:after="60"/>
      <w:outlineLvl w:val="7"/>
    </w:pPr>
    <w:rPr>
      <w:rFonts w:cstheme="majorBidi"/>
      <w:i/>
      <w:iCs/>
    </w:rPr>
  </w:style>
  <w:style w:type="paragraph" w:styleId="9">
    <w:name w:val="heading 9"/>
    <w:basedOn w:val="a"/>
    <w:next w:val="a"/>
    <w:link w:val="9Char"/>
    <w:uiPriority w:val="9"/>
    <w:semiHidden/>
    <w:unhideWhenUsed/>
    <w:qFormat/>
    <w:rsid w:val="00CA4BA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rsid w:val="009B1797"/>
    <w:pPr>
      <w:ind w:leftChars="1200" w:left="2520"/>
    </w:pPr>
  </w:style>
  <w:style w:type="paragraph" w:styleId="50">
    <w:name w:val="toc 5"/>
    <w:basedOn w:val="a"/>
    <w:next w:val="a"/>
    <w:uiPriority w:val="39"/>
    <w:unhideWhenUsed/>
    <w:rsid w:val="009B1797"/>
    <w:pPr>
      <w:ind w:leftChars="800" w:left="1680"/>
    </w:pPr>
  </w:style>
  <w:style w:type="paragraph" w:styleId="30">
    <w:name w:val="toc 3"/>
    <w:basedOn w:val="a"/>
    <w:next w:val="a"/>
    <w:uiPriority w:val="39"/>
    <w:unhideWhenUsed/>
    <w:rsid w:val="009B1797"/>
    <w:pPr>
      <w:ind w:leftChars="400" w:left="840"/>
    </w:pPr>
  </w:style>
  <w:style w:type="paragraph" w:styleId="80">
    <w:name w:val="toc 8"/>
    <w:basedOn w:val="a"/>
    <w:next w:val="a"/>
    <w:uiPriority w:val="39"/>
    <w:unhideWhenUsed/>
    <w:rsid w:val="009B1797"/>
    <w:pPr>
      <w:ind w:leftChars="1400" w:left="2940"/>
    </w:pPr>
  </w:style>
  <w:style w:type="paragraph" w:styleId="a3">
    <w:name w:val="Date"/>
    <w:basedOn w:val="a"/>
    <w:next w:val="a"/>
    <w:link w:val="Char"/>
    <w:uiPriority w:val="99"/>
    <w:unhideWhenUsed/>
    <w:rsid w:val="009B1797"/>
    <w:pPr>
      <w:ind w:leftChars="2500" w:left="100"/>
    </w:pPr>
  </w:style>
  <w:style w:type="paragraph" w:styleId="a4">
    <w:name w:val="footer"/>
    <w:basedOn w:val="a"/>
    <w:link w:val="Char0"/>
    <w:uiPriority w:val="99"/>
    <w:unhideWhenUsed/>
    <w:rsid w:val="009B1797"/>
    <w:pPr>
      <w:tabs>
        <w:tab w:val="center" w:pos="4153"/>
        <w:tab w:val="right" w:pos="8306"/>
      </w:tabs>
      <w:snapToGrid w:val="0"/>
    </w:pPr>
    <w:rPr>
      <w:sz w:val="18"/>
      <w:szCs w:val="18"/>
    </w:rPr>
  </w:style>
  <w:style w:type="paragraph" w:styleId="a5">
    <w:name w:val="header"/>
    <w:basedOn w:val="a"/>
    <w:link w:val="Char1"/>
    <w:uiPriority w:val="99"/>
    <w:unhideWhenUsed/>
    <w:rsid w:val="009B179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B1797"/>
  </w:style>
  <w:style w:type="paragraph" w:styleId="40">
    <w:name w:val="toc 4"/>
    <w:basedOn w:val="a"/>
    <w:next w:val="a"/>
    <w:uiPriority w:val="39"/>
    <w:unhideWhenUsed/>
    <w:rsid w:val="009B1797"/>
    <w:pPr>
      <w:ind w:leftChars="600" w:left="1260"/>
    </w:pPr>
  </w:style>
  <w:style w:type="paragraph" w:styleId="60">
    <w:name w:val="toc 6"/>
    <w:basedOn w:val="a"/>
    <w:next w:val="a"/>
    <w:uiPriority w:val="39"/>
    <w:unhideWhenUsed/>
    <w:rsid w:val="009B1797"/>
    <w:pPr>
      <w:ind w:leftChars="1000" w:left="2100"/>
    </w:pPr>
  </w:style>
  <w:style w:type="paragraph" w:styleId="20">
    <w:name w:val="toc 2"/>
    <w:basedOn w:val="a"/>
    <w:next w:val="a"/>
    <w:uiPriority w:val="39"/>
    <w:unhideWhenUsed/>
    <w:rsid w:val="009B1797"/>
    <w:pPr>
      <w:ind w:leftChars="200" w:left="420"/>
    </w:pPr>
  </w:style>
  <w:style w:type="paragraph" w:styleId="90">
    <w:name w:val="toc 9"/>
    <w:basedOn w:val="a"/>
    <w:next w:val="a"/>
    <w:uiPriority w:val="39"/>
    <w:unhideWhenUsed/>
    <w:rsid w:val="009B1797"/>
    <w:pPr>
      <w:ind w:leftChars="1600" w:left="3360"/>
    </w:pPr>
  </w:style>
  <w:style w:type="character" w:styleId="a6">
    <w:name w:val="Strong"/>
    <w:basedOn w:val="a0"/>
    <w:uiPriority w:val="22"/>
    <w:qFormat/>
    <w:rsid w:val="00CA4BAE"/>
    <w:rPr>
      <w:b/>
      <w:bCs/>
    </w:rPr>
  </w:style>
  <w:style w:type="character" w:styleId="a7">
    <w:name w:val="FollowedHyperlink"/>
    <w:basedOn w:val="a0"/>
    <w:unhideWhenUsed/>
    <w:rsid w:val="009B1797"/>
    <w:rPr>
      <w:color w:val="428BCA"/>
      <w:u w:val="none"/>
    </w:rPr>
  </w:style>
  <w:style w:type="character" w:styleId="HTML">
    <w:name w:val="HTML Definition"/>
    <w:basedOn w:val="a0"/>
    <w:unhideWhenUsed/>
    <w:rsid w:val="009B1797"/>
    <w:rPr>
      <w:i/>
    </w:rPr>
  </w:style>
  <w:style w:type="character" w:styleId="a8">
    <w:name w:val="Hyperlink"/>
    <w:basedOn w:val="a0"/>
    <w:uiPriority w:val="99"/>
    <w:rsid w:val="009B1797"/>
    <w:rPr>
      <w:color w:val="428BCA"/>
      <w:u w:val="none"/>
    </w:rPr>
  </w:style>
  <w:style w:type="character" w:styleId="HTML0">
    <w:name w:val="HTML Code"/>
    <w:basedOn w:val="a0"/>
    <w:unhideWhenUsed/>
    <w:rsid w:val="009B1797"/>
    <w:rPr>
      <w:rFonts w:ascii="Menlo" w:eastAsia="Menlo" w:hAnsi="Menlo" w:cs="Menlo"/>
      <w:color w:val="C7254E"/>
      <w:sz w:val="21"/>
      <w:szCs w:val="21"/>
      <w:shd w:val="clear" w:color="auto" w:fill="F9F2F4"/>
    </w:rPr>
  </w:style>
  <w:style w:type="character" w:styleId="HTML1">
    <w:name w:val="HTML Cite"/>
    <w:basedOn w:val="a0"/>
    <w:unhideWhenUsed/>
    <w:rsid w:val="009B1797"/>
  </w:style>
  <w:style w:type="character" w:styleId="HTML2">
    <w:name w:val="HTML Keyboard"/>
    <w:basedOn w:val="a0"/>
    <w:unhideWhenUsed/>
    <w:rsid w:val="009B1797"/>
    <w:rPr>
      <w:rFonts w:ascii="Menlo" w:eastAsia="Menlo" w:hAnsi="Menlo" w:cs="Menlo" w:hint="default"/>
      <w:color w:val="FFFFFF"/>
      <w:sz w:val="21"/>
      <w:szCs w:val="21"/>
      <w:shd w:val="clear" w:color="auto" w:fill="333333"/>
    </w:rPr>
  </w:style>
  <w:style w:type="character" w:styleId="HTML3">
    <w:name w:val="HTML Sample"/>
    <w:basedOn w:val="a0"/>
    <w:unhideWhenUsed/>
    <w:rsid w:val="009B1797"/>
    <w:rPr>
      <w:rFonts w:ascii="Menlo" w:eastAsia="Menlo" w:hAnsi="Menlo" w:cs="Menlo" w:hint="default"/>
      <w:sz w:val="21"/>
      <w:szCs w:val="21"/>
    </w:rPr>
  </w:style>
  <w:style w:type="table" w:styleId="a9">
    <w:name w:val="Table Grid"/>
    <w:basedOn w:val="a1"/>
    <w:uiPriority w:val="39"/>
    <w:qFormat/>
    <w:rsid w:val="009B1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rsid w:val="009B1797"/>
    <w:pPr>
      <w:ind w:firstLineChars="200" w:firstLine="420"/>
    </w:pPr>
    <w:rPr>
      <w:rFonts w:ascii="Times New Roman" w:hAnsi="Times New Roman"/>
    </w:rPr>
  </w:style>
  <w:style w:type="paragraph" w:customStyle="1" w:styleId="21">
    <w:name w:val="列出段落2"/>
    <w:basedOn w:val="a"/>
    <w:uiPriority w:val="34"/>
    <w:rsid w:val="009B1797"/>
    <w:pPr>
      <w:ind w:firstLineChars="200" w:firstLine="420"/>
    </w:pPr>
  </w:style>
  <w:style w:type="paragraph" w:customStyle="1" w:styleId="210">
    <w:name w:val="列出段落21"/>
    <w:basedOn w:val="a"/>
    <w:uiPriority w:val="34"/>
    <w:rsid w:val="009B1797"/>
    <w:pPr>
      <w:ind w:firstLineChars="200" w:firstLine="420"/>
    </w:pPr>
  </w:style>
  <w:style w:type="character" w:customStyle="1" w:styleId="1Char">
    <w:name w:val="标题 1 Char"/>
    <w:basedOn w:val="a0"/>
    <w:link w:val="1"/>
    <w:uiPriority w:val="9"/>
    <w:rsid w:val="00CA4BA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CA4BAE"/>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CA4BAE"/>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CA4BAE"/>
    <w:rPr>
      <w:rFonts w:cstheme="majorBidi"/>
      <w:b/>
      <w:bCs/>
      <w:sz w:val="28"/>
      <w:szCs w:val="28"/>
    </w:rPr>
  </w:style>
  <w:style w:type="character" w:customStyle="1" w:styleId="5Char">
    <w:name w:val="标题 5 Char"/>
    <w:basedOn w:val="a0"/>
    <w:link w:val="5"/>
    <w:uiPriority w:val="9"/>
    <w:rsid w:val="00CA4BAE"/>
    <w:rPr>
      <w:rFonts w:cstheme="majorBidi"/>
      <w:b/>
      <w:bCs/>
      <w:i/>
      <w:iCs/>
      <w:sz w:val="26"/>
      <w:szCs w:val="26"/>
    </w:rPr>
  </w:style>
  <w:style w:type="character" w:customStyle="1" w:styleId="Char1">
    <w:name w:val="页眉 Char"/>
    <w:basedOn w:val="a0"/>
    <w:link w:val="a5"/>
    <w:uiPriority w:val="99"/>
    <w:rsid w:val="009B1797"/>
    <w:rPr>
      <w:sz w:val="18"/>
      <w:szCs w:val="18"/>
    </w:rPr>
  </w:style>
  <w:style w:type="character" w:customStyle="1" w:styleId="Char0">
    <w:name w:val="页脚 Char"/>
    <w:basedOn w:val="a0"/>
    <w:link w:val="a4"/>
    <w:uiPriority w:val="99"/>
    <w:rsid w:val="009B1797"/>
    <w:rPr>
      <w:sz w:val="18"/>
      <w:szCs w:val="18"/>
    </w:rPr>
  </w:style>
  <w:style w:type="character" w:customStyle="1" w:styleId="Char">
    <w:name w:val="日期 Char"/>
    <w:basedOn w:val="a0"/>
    <w:link w:val="a3"/>
    <w:uiPriority w:val="99"/>
    <w:semiHidden/>
    <w:rsid w:val="009B1797"/>
  </w:style>
  <w:style w:type="character" w:customStyle="1" w:styleId="jsonkey1">
    <w:name w:val="json_key1"/>
    <w:basedOn w:val="a0"/>
    <w:rsid w:val="009B1797"/>
    <w:rPr>
      <w:b/>
      <w:color w:val="92278F"/>
    </w:rPr>
  </w:style>
  <w:style w:type="paragraph" w:styleId="aa">
    <w:name w:val="List Paragraph"/>
    <w:basedOn w:val="a"/>
    <w:uiPriority w:val="34"/>
    <w:qFormat/>
    <w:rsid w:val="00CA4BAE"/>
    <w:pPr>
      <w:ind w:left="720"/>
      <w:contextualSpacing/>
    </w:pPr>
  </w:style>
  <w:style w:type="character" w:customStyle="1" w:styleId="6Char">
    <w:name w:val="标题 6 Char"/>
    <w:basedOn w:val="a0"/>
    <w:link w:val="6"/>
    <w:uiPriority w:val="9"/>
    <w:rsid w:val="00CA4BAE"/>
    <w:rPr>
      <w:rFonts w:cstheme="majorBidi"/>
      <w:b/>
      <w:bCs/>
    </w:rPr>
  </w:style>
  <w:style w:type="character" w:customStyle="1" w:styleId="7Char">
    <w:name w:val="标题 7 Char"/>
    <w:basedOn w:val="a0"/>
    <w:link w:val="7"/>
    <w:uiPriority w:val="9"/>
    <w:rsid w:val="00CA4BAE"/>
    <w:rPr>
      <w:rFonts w:cstheme="majorBidi"/>
      <w:sz w:val="24"/>
      <w:szCs w:val="24"/>
    </w:rPr>
  </w:style>
  <w:style w:type="character" w:customStyle="1" w:styleId="8Char">
    <w:name w:val="标题 8 Char"/>
    <w:basedOn w:val="a0"/>
    <w:link w:val="8"/>
    <w:uiPriority w:val="9"/>
    <w:semiHidden/>
    <w:rsid w:val="00CA4BAE"/>
    <w:rPr>
      <w:rFonts w:cstheme="majorBidi"/>
      <w:i/>
      <w:iCs/>
      <w:sz w:val="24"/>
      <w:szCs w:val="24"/>
    </w:rPr>
  </w:style>
  <w:style w:type="character" w:customStyle="1" w:styleId="9Char">
    <w:name w:val="标题 9 Char"/>
    <w:basedOn w:val="a0"/>
    <w:link w:val="9"/>
    <w:uiPriority w:val="9"/>
    <w:semiHidden/>
    <w:rsid w:val="00CA4BAE"/>
    <w:rPr>
      <w:rFonts w:asciiTheme="majorHAnsi" w:eastAsiaTheme="majorEastAsia" w:hAnsiTheme="majorHAnsi" w:cstheme="majorBidi"/>
    </w:rPr>
  </w:style>
  <w:style w:type="paragraph" w:styleId="ab">
    <w:name w:val="caption"/>
    <w:basedOn w:val="a"/>
    <w:next w:val="a"/>
    <w:uiPriority w:val="35"/>
    <w:semiHidden/>
    <w:unhideWhenUsed/>
    <w:rsid w:val="00CA4BAE"/>
    <w:rPr>
      <w:b/>
      <w:bCs/>
      <w:smallCaps/>
      <w:color w:val="595959" w:themeColor="text1" w:themeTint="A6"/>
    </w:rPr>
  </w:style>
  <w:style w:type="paragraph" w:styleId="ac">
    <w:name w:val="Title"/>
    <w:basedOn w:val="a"/>
    <w:next w:val="a"/>
    <w:link w:val="Char2"/>
    <w:uiPriority w:val="10"/>
    <w:qFormat/>
    <w:rsid w:val="00CA4BA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c"/>
    <w:uiPriority w:val="10"/>
    <w:rsid w:val="00CA4BAE"/>
    <w:rPr>
      <w:rFonts w:asciiTheme="majorHAnsi" w:eastAsiaTheme="majorEastAsia" w:hAnsiTheme="majorHAnsi" w:cstheme="majorBidi"/>
      <w:b/>
      <w:bCs/>
      <w:kern w:val="28"/>
      <w:sz w:val="32"/>
      <w:szCs w:val="32"/>
    </w:rPr>
  </w:style>
  <w:style w:type="paragraph" w:styleId="ad">
    <w:name w:val="Subtitle"/>
    <w:basedOn w:val="a"/>
    <w:next w:val="a"/>
    <w:link w:val="Char3"/>
    <w:uiPriority w:val="11"/>
    <w:qFormat/>
    <w:rsid w:val="00CA4BAE"/>
    <w:pPr>
      <w:spacing w:after="60"/>
      <w:jc w:val="center"/>
      <w:outlineLvl w:val="1"/>
    </w:pPr>
    <w:rPr>
      <w:rFonts w:asciiTheme="majorHAnsi" w:eastAsiaTheme="majorEastAsia" w:hAnsiTheme="majorHAnsi" w:cstheme="majorBidi"/>
    </w:rPr>
  </w:style>
  <w:style w:type="character" w:customStyle="1" w:styleId="Char3">
    <w:name w:val="副标题 Char"/>
    <w:basedOn w:val="a0"/>
    <w:link w:val="ad"/>
    <w:uiPriority w:val="11"/>
    <w:rsid w:val="00CA4BAE"/>
    <w:rPr>
      <w:rFonts w:asciiTheme="majorHAnsi" w:eastAsiaTheme="majorEastAsia" w:hAnsiTheme="majorHAnsi" w:cstheme="majorBidi"/>
      <w:sz w:val="24"/>
      <w:szCs w:val="24"/>
    </w:rPr>
  </w:style>
  <w:style w:type="character" w:styleId="ae">
    <w:name w:val="Emphasis"/>
    <w:basedOn w:val="a0"/>
    <w:uiPriority w:val="20"/>
    <w:qFormat/>
    <w:rsid w:val="00CA4BAE"/>
    <w:rPr>
      <w:rFonts w:asciiTheme="minorHAnsi" w:hAnsiTheme="minorHAnsi"/>
      <w:b/>
      <w:i/>
      <w:iCs/>
    </w:rPr>
  </w:style>
  <w:style w:type="paragraph" w:styleId="af">
    <w:name w:val="No Spacing"/>
    <w:basedOn w:val="a"/>
    <w:uiPriority w:val="1"/>
    <w:qFormat/>
    <w:rsid w:val="00CA4BAE"/>
    <w:rPr>
      <w:szCs w:val="32"/>
    </w:rPr>
  </w:style>
  <w:style w:type="paragraph" w:styleId="af0">
    <w:name w:val="Quote"/>
    <w:basedOn w:val="a"/>
    <w:next w:val="a"/>
    <w:link w:val="Char4"/>
    <w:uiPriority w:val="29"/>
    <w:qFormat/>
    <w:rsid w:val="00CA4BAE"/>
    <w:rPr>
      <w:i/>
    </w:rPr>
  </w:style>
  <w:style w:type="character" w:customStyle="1" w:styleId="Char4">
    <w:name w:val="引用 Char"/>
    <w:basedOn w:val="a0"/>
    <w:link w:val="af0"/>
    <w:uiPriority w:val="29"/>
    <w:rsid w:val="00CA4BAE"/>
    <w:rPr>
      <w:i/>
      <w:sz w:val="24"/>
      <w:szCs w:val="24"/>
    </w:rPr>
  </w:style>
  <w:style w:type="paragraph" w:styleId="af1">
    <w:name w:val="Intense Quote"/>
    <w:basedOn w:val="a"/>
    <w:next w:val="a"/>
    <w:link w:val="Char5"/>
    <w:uiPriority w:val="30"/>
    <w:qFormat/>
    <w:rsid w:val="00CA4BAE"/>
    <w:pPr>
      <w:ind w:left="720" w:right="720"/>
    </w:pPr>
    <w:rPr>
      <w:rFonts w:cstheme="majorBidi"/>
      <w:b/>
      <w:i/>
      <w:szCs w:val="22"/>
    </w:rPr>
  </w:style>
  <w:style w:type="character" w:customStyle="1" w:styleId="Char5">
    <w:name w:val="明显引用 Char"/>
    <w:basedOn w:val="a0"/>
    <w:link w:val="af1"/>
    <w:uiPriority w:val="30"/>
    <w:rsid w:val="00CA4BAE"/>
    <w:rPr>
      <w:rFonts w:cstheme="majorBidi"/>
      <w:b/>
      <w:i/>
      <w:sz w:val="24"/>
    </w:rPr>
  </w:style>
  <w:style w:type="character" w:styleId="af2">
    <w:name w:val="Subtle Emphasis"/>
    <w:uiPriority w:val="19"/>
    <w:qFormat/>
    <w:rsid w:val="00CA4BAE"/>
    <w:rPr>
      <w:i/>
      <w:color w:val="5A5A5A" w:themeColor="text1" w:themeTint="A5"/>
    </w:rPr>
  </w:style>
  <w:style w:type="character" w:styleId="af3">
    <w:name w:val="Intense Emphasis"/>
    <w:basedOn w:val="a0"/>
    <w:uiPriority w:val="21"/>
    <w:qFormat/>
    <w:rsid w:val="00CA4BAE"/>
    <w:rPr>
      <w:b/>
      <w:i/>
      <w:sz w:val="24"/>
      <w:szCs w:val="24"/>
      <w:u w:val="single"/>
    </w:rPr>
  </w:style>
  <w:style w:type="character" w:styleId="af4">
    <w:name w:val="Subtle Reference"/>
    <w:basedOn w:val="a0"/>
    <w:uiPriority w:val="31"/>
    <w:qFormat/>
    <w:rsid w:val="00CA4BAE"/>
    <w:rPr>
      <w:sz w:val="24"/>
      <w:szCs w:val="24"/>
      <w:u w:val="single"/>
    </w:rPr>
  </w:style>
  <w:style w:type="character" w:styleId="af5">
    <w:name w:val="Intense Reference"/>
    <w:basedOn w:val="a0"/>
    <w:uiPriority w:val="32"/>
    <w:qFormat/>
    <w:rsid w:val="00CA4BAE"/>
    <w:rPr>
      <w:b/>
      <w:sz w:val="24"/>
      <w:u w:val="single"/>
    </w:rPr>
  </w:style>
  <w:style w:type="character" w:styleId="af6">
    <w:name w:val="Book Title"/>
    <w:basedOn w:val="a0"/>
    <w:uiPriority w:val="33"/>
    <w:qFormat/>
    <w:rsid w:val="00CA4BA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A4BAE"/>
    <w:pPr>
      <w:outlineLvl w:val="9"/>
    </w:pPr>
  </w:style>
  <w:style w:type="paragraph" w:styleId="af7">
    <w:name w:val="Balloon Text"/>
    <w:basedOn w:val="a"/>
    <w:link w:val="Char6"/>
    <w:semiHidden/>
    <w:unhideWhenUsed/>
    <w:rsid w:val="00905CB1"/>
    <w:rPr>
      <w:sz w:val="18"/>
      <w:szCs w:val="18"/>
    </w:rPr>
  </w:style>
  <w:style w:type="character" w:customStyle="1" w:styleId="Char6">
    <w:name w:val="批注框文本 Char"/>
    <w:basedOn w:val="a0"/>
    <w:link w:val="af7"/>
    <w:semiHidden/>
    <w:rsid w:val="00905CB1"/>
    <w:rPr>
      <w:sz w:val="18"/>
      <w:szCs w:val="18"/>
    </w:rPr>
  </w:style>
  <w:style w:type="paragraph" w:styleId="af8">
    <w:name w:val="Document Map"/>
    <w:basedOn w:val="a"/>
    <w:link w:val="Char7"/>
    <w:semiHidden/>
    <w:unhideWhenUsed/>
    <w:rsid w:val="001C4A19"/>
    <w:rPr>
      <w:rFonts w:ascii="宋体" w:eastAsia="宋体"/>
      <w:sz w:val="18"/>
      <w:szCs w:val="18"/>
    </w:rPr>
  </w:style>
  <w:style w:type="character" w:customStyle="1" w:styleId="Char7">
    <w:name w:val="文档结构图 Char"/>
    <w:basedOn w:val="a0"/>
    <w:link w:val="af8"/>
    <w:semiHidden/>
    <w:rsid w:val="001C4A1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annotation text" w:semiHidden="1"/>
    <w:lsdException w:name="header" w:uiPriority="99"/>
    <w:lsdException w:name="footer" w:uiPriority="99"/>
    <w:lsdException w:name="index heading" w:semiHidden="1"/>
    <w:lsdException w:name="caption" w:semiHidden="1" w:uiPriority="35"/>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uiPriority="99"/>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Preformatted"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39" w:unhideWhenUsed="0" w:qFormat="1"/>
    <w:lsdException w:name="Table Theme" w:semiHidden="1"/>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A4BAE"/>
    <w:rPr>
      <w:sz w:val="24"/>
      <w:szCs w:val="24"/>
    </w:rPr>
  </w:style>
  <w:style w:type="paragraph" w:styleId="1">
    <w:name w:val="heading 1"/>
    <w:basedOn w:val="a"/>
    <w:next w:val="a"/>
    <w:link w:val="1Char"/>
    <w:uiPriority w:val="9"/>
    <w:qFormat/>
    <w:rsid w:val="00CA4BA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CA4BA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CA4BA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CA4BAE"/>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CA4BAE"/>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rsid w:val="00CA4BAE"/>
    <w:pPr>
      <w:spacing w:before="240" w:after="60"/>
      <w:outlineLvl w:val="5"/>
    </w:pPr>
    <w:rPr>
      <w:rFonts w:cstheme="majorBidi"/>
      <w:b/>
      <w:bCs/>
      <w:sz w:val="22"/>
      <w:szCs w:val="22"/>
    </w:rPr>
  </w:style>
  <w:style w:type="paragraph" w:styleId="7">
    <w:name w:val="heading 7"/>
    <w:basedOn w:val="a"/>
    <w:next w:val="a"/>
    <w:link w:val="7Char"/>
    <w:uiPriority w:val="9"/>
    <w:unhideWhenUsed/>
    <w:qFormat/>
    <w:rsid w:val="00CA4BAE"/>
    <w:pPr>
      <w:spacing w:before="240" w:after="60"/>
      <w:outlineLvl w:val="6"/>
    </w:pPr>
    <w:rPr>
      <w:rFonts w:cstheme="majorBidi"/>
    </w:rPr>
  </w:style>
  <w:style w:type="paragraph" w:styleId="8">
    <w:name w:val="heading 8"/>
    <w:basedOn w:val="a"/>
    <w:next w:val="a"/>
    <w:link w:val="8Char"/>
    <w:uiPriority w:val="9"/>
    <w:semiHidden/>
    <w:unhideWhenUsed/>
    <w:qFormat/>
    <w:rsid w:val="00CA4BAE"/>
    <w:pPr>
      <w:spacing w:before="240" w:after="60"/>
      <w:outlineLvl w:val="7"/>
    </w:pPr>
    <w:rPr>
      <w:rFonts w:cstheme="majorBidi"/>
      <w:i/>
      <w:iCs/>
    </w:rPr>
  </w:style>
  <w:style w:type="paragraph" w:styleId="9">
    <w:name w:val="heading 9"/>
    <w:basedOn w:val="a"/>
    <w:next w:val="a"/>
    <w:link w:val="9Char"/>
    <w:uiPriority w:val="9"/>
    <w:semiHidden/>
    <w:unhideWhenUsed/>
    <w:qFormat/>
    <w:rsid w:val="00CA4BA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0">
    <w:name w:val="toc 8"/>
    <w:basedOn w:val="a"/>
    <w:next w:val="a"/>
    <w:uiPriority w:val="39"/>
    <w:unhideWhenUsed/>
    <w:pPr>
      <w:ind w:leftChars="1400" w:left="2940"/>
    </w:pPr>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0">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0">
    <w:name w:val="toc 9"/>
    <w:basedOn w:val="a"/>
    <w:next w:val="a"/>
    <w:uiPriority w:val="39"/>
    <w:unhideWhenUsed/>
    <w:pPr>
      <w:ind w:leftChars="1600" w:left="3360"/>
    </w:pPr>
  </w:style>
  <w:style w:type="character" w:styleId="a6">
    <w:name w:val="Strong"/>
    <w:basedOn w:val="a0"/>
    <w:uiPriority w:val="22"/>
    <w:qFormat/>
    <w:rsid w:val="00CA4BAE"/>
    <w:rPr>
      <w:b/>
      <w:bCs/>
    </w:rPr>
  </w:style>
  <w:style w:type="character" w:styleId="a7">
    <w:name w:val="FollowedHyperlink"/>
    <w:basedOn w:val="a0"/>
    <w:unhideWhenUsed/>
    <w:rPr>
      <w:color w:val="428BCA"/>
      <w:u w:val="none"/>
    </w:rPr>
  </w:style>
  <w:style w:type="character" w:styleId="HTML">
    <w:name w:val="HTML Definition"/>
    <w:basedOn w:val="a0"/>
    <w:unhideWhenUsed/>
    <w:rPr>
      <w:i/>
    </w:rPr>
  </w:style>
  <w:style w:type="character" w:styleId="a8">
    <w:name w:val="Hyperlink"/>
    <w:basedOn w:val="a0"/>
    <w:uiPriority w:val="99"/>
    <w:rPr>
      <w:color w:val="428BCA"/>
      <w:u w:val="none"/>
    </w:rPr>
  </w:style>
  <w:style w:type="character" w:styleId="HTML0">
    <w:name w:val="HTML Code"/>
    <w:basedOn w:val="a0"/>
    <w:unhideWhenUsed/>
    <w:rPr>
      <w:rFonts w:ascii="Menlo" w:eastAsia="Menlo" w:hAnsi="Menlo" w:cs="Menlo"/>
      <w:color w:val="C7254E"/>
      <w:sz w:val="21"/>
      <w:szCs w:val="21"/>
      <w:shd w:val="clear" w:color="auto" w:fill="F9F2F4"/>
    </w:rPr>
  </w:style>
  <w:style w:type="character" w:styleId="HTML1">
    <w:name w:val="HTML Cite"/>
    <w:basedOn w:val="a0"/>
    <w:unhideWhenUsed/>
  </w:style>
  <w:style w:type="character" w:styleId="HTML2">
    <w:name w:val="HTML Keyboard"/>
    <w:basedOn w:val="a0"/>
    <w:unhideWhenUsed/>
    <w:rPr>
      <w:rFonts w:ascii="Menlo" w:eastAsia="Menlo" w:hAnsi="Menlo" w:cs="Menlo" w:hint="default"/>
      <w:color w:val="FFFFFF"/>
      <w:sz w:val="21"/>
      <w:szCs w:val="21"/>
      <w:shd w:val="clear" w:color="auto" w:fill="333333"/>
    </w:rPr>
  </w:style>
  <w:style w:type="character" w:styleId="HTML3">
    <w:name w:val="HTML Sample"/>
    <w:basedOn w:val="a0"/>
    <w:unhideWhenUsed/>
    <w:rPr>
      <w:rFonts w:ascii="Menlo" w:eastAsia="Menlo" w:hAnsi="Menlo" w:cs="Menlo" w:hint="default"/>
      <w:sz w:val="21"/>
      <w:szCs w:val="21"/>
    </w:rPr>
  </w:style>
  <w:style w:type="table" w:styleId="a9">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pPr>
      <w:ind w:firstLineChars="200" w:firstLine="420"/>
    </w:pPr>
    <w:rPr>
      <w:rFonts w:ascii="Times New Roman" w:hAnsi="Times New Roman"/>
    </w:rPr>
  </w:style>
  <w:style w:type="paragraph" w:customStyle="1" w:styleId="21">
    <w:name w:val="列出段落2"/>
    <w:basedOn w:val="a"/>
    <w:uiPriority w:val="34"/>
    <w:pPr>
      <w:ind w:firstLineChars="200" w:firstLine="420"/>
    </w:pPr>
  </w:style>
  <w:style w:type="paragraph" w:customStyle="1" w:styleId="210">
    <w:name w:val="列出段落21"/>
    <w:basedOn w:val="a"/>
    <w:uiPriority w:val="34"/>
    <w:pPr>
      <w:ind w:firstLineChars="200" w:firstLine="420"/>
    </w:pPr>
  </w:style>
  <w:style w:type="character" w:customStyle="1" w:styleId="1Char">
    <w:name w:val="标题 1 Char"/>
    <w:basedOn w:val="a0"/>
    <w:link w:val="1"/>
    <w:uiPriority w:val="9"/>
    <w:rsid w:val="00CA4BA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CA4BAE"/>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CA4BAE"/>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CA4BAE"/>
    <w:rPr>
      <w:rFonts w:cstheme="majorBidi"/>
      <w:b/>
      <w:bCs/>
      <w:sz w:val="28"/>
      <w:szCs w:val="28"/>
    </w:rPr>
  </w:style>
  <w:style w:type="character" w:customStyle="1" w:styleId="5Char">
    <w:name w:val="标题 5 Char"/>
    <w:basedOn w:val="a0"/>
    <w:link w:val="5"/>
    <w:uiPriority w:val="9"/>
    <w:rsid w:val="00CA4BAE"/>
    <w:rPr>
      <w:rFonts w:cstheme="majorBidi"/>
      <w:b/>
      <w:bCs/>
      <w:i/>
      <w:iCs/>
      <w:sz w:val="26"/>
      <w:szCs w:val="26"/>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jsonkey1">
    <w:name w:val="json_key1"/>
    <w:basedOn w:val="a0"/>
    <w:rPr>
      <w:b/>
      <w:color w:val="92278F"/>
    </w:rPr>
  </w:style>
  <w:style w:type="paragraph" w:styleId="aa">
    <w:name w:val="List Paragraph"/>
    <w:basedOn w:val="a"/>
    <w:uiPriority w:val="34"/>
    <w:qFormat/>
    <w:rsid w:val="00CA4BAE"/>
    <w:pPr>
      <w:ind w:left="720"/>
      <w:contextualSpacing/>
    </w:pPr>
  </w:style>
  <w:style w:type="character" w:customStyle="1" w:styleId="6Char">
    <w:name w:val="标题 6 Char"/>
    <w:basedOn w:val="a0"/>
    <w:link w:val="6"/>
    <w:uiPriority w:val="9"/>
    <w:rsid w:val="00CA4BAE"/>
    <w:rPr>
      <w:rFonts w:cstheme="majorBidi"/>
      <w:b/>
      <w:bCs/>
    </w:rPr>
  </w:style>
  <w:style w:type="character" w:customStyle="1" w:styleId="7Char">
    <w:name w:val="标题 7 Char"/>
    <w:basedOn w:val="a0"/>
    <w:link w:val="7"/>
    <w:uiPriority w:val="9"/>
    <w:rsid w:val="00CA4BAE"/>
    <w:rPr>
      <w:rFonts w:cstheme="majorBidi"/>
      <w:sz w:val="24"/>
      <w:szCs w:val="24"/>
    </w:rPr>
  </w:style>
  <w:style w:type="character" w:customStyle="1" w:styleId="8Char">
    <w:name w:val="标题 8 Char"/>
    <w:basedOn w:val="a0"/>
    <w:link w:val="8"/>
    <w:uiPriority w:val="9"/>
    <w:semiHidden/>
    <w:rsid w:val="00CA4BAE"/>
    <w:rPr>
      <w:rFonts w:cstheme="majorBidi"/>
      <w:i/>
      <w:iCs/>
      <w:sz w:val="24"/>
      <w:szCs w:val="24"/>
    </w:rPr>
  </w:style>
  <w:style w:type="character" w:customStyle="1" w:styleId="9Char">
    <w:name w:val="标题 9 Char"/>
    <w:basedOn w:val="a0"/>
    <w:link w:val="9"/>
    <w:uiPriority w:val="9"/>
    <w:semiHidden/>
    <w:rsid w:val="00CA4BAE"/>
    <w:rPr>
      <w:rFonts w:asciiTheme="majorHAnsi" w:eastAsiaTheme="majorEastAsia" w:hAnsiTheme="majorHAnsi" w:cstheme="majorBidi"/>
    </w:rPr>
  </w:style>
  <w:style w:type="paragraph" w:styleId="ab">
    <w:name w:val="caption"/>
    <w:basedOn w:val="a"/>
    <w:next w:val="a"/>
    <w:uiPriority w:val="35"/>
    <w:semiHidden/>
    <w:unhideWhenUsed/>
    <w:rsid w:val="00CA4BAE"/>
    <w:rPr>
      <w:b/>
      <w:bCs/>
      <w:smallCaps/>
      <w:color w:val="595959" w:themeColor="text1" w:themeTint="A6"/>
    </w:rPr>
  </w:style>
  <w:style w:type="paragraph" w:styleId="ac">
    <w:name w:val="Title"/>
    <w:basedOn w:val="a"/>
    <w:next w:val="a"/>
    <w:link w:val="Char2"/>
    <w:uiPriority w:val="10"/>
    <w:qFormat/>
    <w:rsid w:val="00CA4BA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c"/>
    <w:uiPriority w:val="10"/>
    <w:rsid w:val="00CA4BAE"/>
    <w:rPr>
      <w:rFonts w:asciiTheme="majorHAnsi" w:eastAsiaTheme="majorEastAsia" w:hAnsiTheme="majorHAnsi" w:cstheme="majorBidi"/>
      <w:b/>
      <w:bCs/>
      <w:kern w:val="28"/>
      <w:sz w:val="32"/>
      <w:szCs w:val="32"/>
    </w:rPr>
  </w:style>
  <w:style w:type="paragraph" w:styleId="ad">
    <w:name w:val="Subtitle"/>
    <w:basedOn w:val="a"/>
    <w:next w:val="a"/>
    <w:link w:val="Char3"/>
    <w:uiPriority w:val="11"/>
    <w:qFormat/>
    <w:rsid w:val="00CA4BAE"/>
    <w:pPr>
      <w:spacing w:after="60"/>
      <w:jc w:val="center"/>
      <w:outlineLvl w:val="1"/>
    </w:pPr>
    <w:rPr>
      <w:rFonts w:asciiTheme="majorHAnsi" w:eastAsiaTheme="majorEastAsia" w:hAnsiTheme="majorHAnsi" w:cstheme="majorBidi"/>
    </w:rPr>
  </w:style>
  <w:style w:type="character" w:customStyle="1" w:styleId="Char3">
    <w:name w:val="副标题 Char"/>
    <w:basedOn w:val="a0"/>
    <w:link w:val="ad"/>
    <w:uiPriority w:val="11"/>
    <w:rsid w:val="00CA4BAE"/>
    <w:rPr>
      <w:rFonts w:asciiTheme="majorHAnsi" w:eastAsiaTheme="majorEastAsia" w:hAnsiTheme="majorHAnsi" w:cstheme="majorBidi"/>
      <w:sz w:val="24"/>
      <w:szCs w:val="24"/>
    </w:rPr>
  </w:style>
  <w:style w:type="character" w:styleId="ae">
    <w:name w:val="Emphasis"/>
    <w:basedOn w:val="a0"/>
    <w:uiPriority w:val="20"/>
    <w:qFormat/>
    <w:rsid w:val="00CA4BAE"/>
    <w:rPr>
      <w:rFonts w:asciiTheme="minorHAnsi" w:hAnsiTheme="minorHAnsi"/>
      <w:b/>
      <w:i/>
      <w:iCs/>
    </w:rPr>
  </w:style>
  <w:style w:type="paragraph" w:styleId="af">
    <w:name w:val="No Spacing"/>
    <w:basedOn w:val="a"/>
    <w:uiPriority w:val="1"/>
    <w:qFormat/>
    <w:rsid w:val="00CA4BAE"/>
    <w:rPr>
      <w:szCs w:val="32"/>
    </w:rPr>
  </w:style>
  <w:style w:type="paragraph" w:styleId="af0">
    <w:name w:val="Quote"/>
    <w:basedOn w:val="a"/>
    <w:next w:val="a"/>
    <w:link w:val="Char4"/>
    <w:uiPriority w:val="29"/>
    <w:qFormat/>
    <w:rsid w:val="00CA4BAE"/>
    <w:rPr>
      <w:i/>
    </w:rPr>
  </w:style>
  <w:style w:type="character" w:customStyle="1" w:styleId="Char4">
    <w:name w:val="引用 Char"/>
    <w:basedOn w:val="a0"/>
    <w:link w:val="af0"/>
    <w:uiPriority w:val="29"/>
    <w:rsid w:val="00CA4BAE"/>
    <w:rPr>
      <w:i/>
      <w:sz w:val="24"/>
      <w:szCs w:val="24"/>
    </w:rPr>
  </w:style>
  <w:style w:type="paragraph" w:styleId="af1">
    <w:name w:val="Intense Quote"/>
    <w:basedOn w:val="a"/>
    <w:next w:val="a"/>
    <w:link w:val="Char5"/>
    <w:uiPriority w:val="30"/>
    <w:qFormat/>
    <w:rsid w:val="00CA4BAE"/>
    <w:pPr>
      <w:ind w:left="720" w:right="720"/>
    </w:pPr>
    <w:rPr>
      <w:rFonts w:cstheme="majorBidi"/>
      <w:b/>
      <w:i/>
      <w:szCs w:val="22"/>
    </w:rPr>
  </w:style>
  <w:style w:type="character" w:customStyle="1" w:styleId="Char5">
    <w:name w:val="明显引用 Char"/>
    <w:basedOn w:val="a0"/>
    <w:link w:val="af1"/>
    <w:uiPriority w:val="30"/>
    <w:rsid w:val="00CA4BAE"/>
    <w:rPr>
      <w:rFonts w:cstheme="majorBidi"/>
      <w:b/>
      <w:i/>
      <w:sz w:val="24"/>
    </w:rPr>
  </w:style>
  <w:style w:type="character" w:styleId="af2">
    <w:name w:val="Subtle Emphasis"/>
    <w:uiPriority w:val="19"/>
    <w:qFormat/>
    <w:rsid w:val="00CA4BAE"/>
    <w:rPr>
      <w:i/>
      <w:color w:val="5A5A5A" w:themeColor="text1" w:themeTint="A5"/>
    </w:rPr>
  </w:style>
  <w:style w:type="character" w:styleId="af3">
    <w:name w:val="Intense Emphasis"/>
    <w:basedOn w:val="a0"/>
    <w:uiPriority w:val="21"/>
    <w:qFormat/>
    <w:rsid w:val="00CA4BAE"/>
    <w:rPr>
      <w:b/>
      <w:i/>
      <w:sz w:val="24"/>
      <w:szCs w:val="24"/>
      <w:u w:val="single"/>
    </w:rPr>
  </w:style>
  <w:style w:type="character" w:styleId="af4">
    <w:name w:val="Subtle Reference"/>
    <w:basedOn w:val="a0"/>
    <w:uiPriority w:val="31"/>
    <w:qFormat/>
    <w:rsid w:val="00CA4BAE"/>
    <w:rPr>
      <w:sz w:val="24"/>
      <w:szCs w:val="24"/>
      <w:u w:val="single"/>
    </w:rPr>
  </w:style>
  <w:style w:type="character" w:styleId="af5">
    <w:name w:val="Intense Reference"/>
    <w:basedOn w:val="a0"/>
    <w:uiPriority w:val="32"/>
    <w:qFormat/>
    <w:rsid w:val="00CA4BAE"/>
    <w:rPr>
      <w:b/>
      <w:sz w:val="24"/>
      <w:u w:val="single"/>
    </w:rPr>
  </w:style>
  <w:style w:type="character" w:styleId="af6">
    <w:name w:val="Book Title"/>
    <w:basedOn w:val="a0"/>
    <w:uiPriority w:val="33"/>
    <w:qFormat/>
    <w:rsid w:val="00CA4BA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A4BAE"/>
    <w:pPr>
      <w:outlineLvl w:val="9"/>
    </w:pPr>
  </w:style>
  <w:style w:type="paragraph" w:styleId="af7">
    <w:name w:val="Balloon Text"/>
    <w:basedOn w:val="a"/>
    <w:link w:val="Char6"/>
    <w:semiHidden/>
    <w:unhideWhenUsed/>
    <w:rsid w:val="00905CB1"/>
    <w:rPr>
      <w:sz w:val="18"/>
      <w:szCs w:val="18"/>
    </w:rPr>
  </w:style>
  <w:style w:type="character" w:customStyle="1" w:styleId="Char6">
    <w:name w:val="批注框文本 Char"/>
    <w:basedOn w:val="a0"/>
    <w:link w:val="af7"/>
    <w:semiHidden/>
    <w:rsid w:val="00905C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47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8048CA-63A5-414F-B940-D64A4AE1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6</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[文件级别]C</dc:title>
  <dc:creator>human</dc:creator>
  <cp:lastModifiedBy>amarsoft</cp:lastModifiedBy>
  <cp:revision>481</cp:revision>
  <dcterms:created xsi:type="dcterms:W3CDTF">2016-07-06T06:38:00Z</dcterms:created>
  <dcterms:modified xsi:type="dcterms:W3CDTF">2016-12-28T08:18:00Z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